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141" w:rsidRDefault="005D320A" w:rsidP="003A5156">
      <w:pPr>
        <w:spacing w:after="0" w:line="240" w:lineRule="auto"/>
      </w:pPr>
      <w:r>
        <w:rPr>
          <w:rStyle w:val="TitleChar"/>
        </w:rPr>
        <w:t>Homework 2</w:t>
      </w:r>
      <w:r w:rsidR="00202141" w:rsidRPr="00884233">
        <w:rPr>
          <w:rStyle w:val="TitleChar"/>
        </w:rPr>
        <w:t xml:space="preserve"> Report</w:t>
      </w:r>
      <w:r w:rsidR="00884233">
        <w:br/>
      </w:r>
      <w:r w:rsidR="00202141">
        <w:t xml:space="preserve"> (</w:t>
      </w:r>
      <w:r w:rsidR="000F00C4">
        <w:t>1Hz to 50MHz range signal generation and sampling</w:t>
      </w:r>
      <w:r w:rsidR="00202141">
        <w:t>)</w:t>
      </w:r>
    </w:p>
    <w:p w:rsidR="00884233" w:rsidRDefault="00202141" w:rsidP="003A5156">
      <w:pPr>
        <w:spacing w:after="0" w:line="240" w:lineRule="auto"/>
      </w:pPr>
      <w:r>
        <w:t>Submitted by: Kripa Varma</w:t>
      </w:r>
      <w:r w:rsidR="000F00C4">
        <w:br/>
        <w:t>Date                : 4/20</w:t>
      </w:r>
      <w:r w:rsidR="00884233">
        <w:t>/2015</w:t>
      </w:r>
    </w:p>
    <w:p w:rsidR="00884233" w:rsidRDefault="00B8791A" w:rsidP="003A5156">
      <w:pPr>
        <w:pStyle w:val="Heading1"/>
        <w:numPr>
          <w:ilvl w:val="0"/>
          <w:numId w:val="4"/>
        </w:numPr>
        <w:spacing w:line="240" w:lineRule="auto"/>
      </w:pPr>
      <w:r>
        <w:t>Summary</w:t>
      </w:r>
    </w:p>
    <w:p w:rsidR="000F00C4" w:rsidRDefault="00884233" w:rsidP="003A5156">
      <w:pPr>
        <w:spacing w:after="0" w:line="240" w:lineRule="auto"/>
      </w:pPr>
      <w:r>
        <w:t xml:space="preserve"> Files</w:t>
      </w:r>
      <w:r w:rsidR="000F00C4">
        <w:t xml:space="preserve">   </w:t>
      </w:r>
      <w:r w:rsidR="00C2687A">
        <w:t xml:space="preserve">: </w:t>
      </w:r>
      <w:r w:rsidR="00286D39">
        <w:t xml:space="preserve">     </w:t>
      </w:r>
      <w:r w:rsidR="00354A9B">
        <w:t xml:space="preserve"> </w:t>
      </w:r>
      <w:r w:rsidR="000F00C4">
        <w:t>main.c</w:t>
      </w:r>
      <w:r w:rsidR="00C2687A">
        <w:t xml:space="preserve">, </w:t>
      </w:r>
      <w:r w:rsidR="00354A9B">
        <w:t>makefile</w:t>
      </w:r>
      <w:r w:rsidR="000F00C4">
        <w:t>, Homework2</w:t>
      </w:r>
      <w:r w:rsidR="00622003">
        <w:t>_Report.docx</w:t>
      </w:r>
      <w:r>
        <w:br/>
      </w:r>
      <w:r w:rsidR="00E37D6F">
        <w:t xml:space="preserve"> </w:t>
      </w:r>
      <w:r w:rsidR="000F00C4">
        <w:t>Implemented the procedures</w:t>
      </w:r>
      <w:r w:rsidR="00897CED">
        <w:t xml:space="preserve"> for gpio toggling and sampling</w:t>
      </w:r>
      <w:r w:rsidR="000F00C4">
        <w:t>:</w:t>
      </w:r>
    </w:p>
    <w:p w:rsidR="000F00C4" w:rsidRDefault="000F00C4" w:rsidP="003A5156">
      <w:pPr>
        <w:pStyle w:val="ListParagraph"/>
        <w:numPr>
          <w:ilvl w:val="0"/>
          <w:numId w:val="7"/>
        </w:numPr>
        <w:spacing w:after="0" w:line="240" w:lineRule="auto"/>
      </w:pPr>
      <w:r>
        <w:t>Continuous generation of 50MHz  ( a 3* half cycle interleaved every 20 cycles due to the branch instruction)</w:t>
      </w:r>
    </w:p>
    <w:p w:rsidR="000F00C4" w:rsidRDefault="000F00C4" w:rsidP="003A5156">
      <w:pPr>
        <w:pStyle w:val="ListParagraph"/>
        <w:numPr>
          <w:ilvl w:val="0"/>
          <w:numId w:val="7"/>
        </w:numPr>
        <w:spacing w:after="0" w:line="240" w:lineRule="auto"/>
      </w:pPr>
      <w:r>
        <w:t>Continuous generation of 50MHz  ( a 1.5* half cycle interleaved every 20 cycles due to the branch instruction)</w:t>
      </w:r>
    </w:p>
    <w:p w:rsidR="004735FA" w:rsidRDefault="004735FA" w:rsidP="003A5156">
      <w:pPr>
        <w:pStyle w:val="ListParagraph"/>
        <w:numPr>
          <w:ilvl w:val="0"/>
          <w:numId w:val="7"/>
        </w:numPr>
        <w:spacing w:after="0" w:line="240" w:lineRule="auto"/>
      </w:pPr>
      <w:r>
        <w:t>Continuous generation of 16.667MHz signal with 50-50 duty cycle.</w:t>
      </w:r>
    </w:p>
    <w:p w:rsidR="004735FA" w:rsidRDefault="004735FA" w:rsidP="003A5156">
      <w:pPr>
        <w:pStyle w:val="ListParagraph"/>
        <w:numPr>
          <w:ilvl w:val="0"/>
          <w:numId w:val="7"/>
        </w:numPr>
        <w:spacing w:after="0" w:line="240" w:lineRule="auto"/>
      </w:pPr>
      <w:r>
        <w:t>Continuous generation of user input freq in the range 0.5 MHz to 1 Hz signal with 50-50 duty cycle.</w:t>
      </w:r>
    </w:p>
    <w:p w:rsidR="004735FA" w:rsidRDefault="004735FA" w:rsidP="003A5156">
      <w:pPr>
        <w:pStyle w:val="ListParagraph"/>
        <w:spacing w:after="0" w:line="240" w:lineRule="auto"/>
        <w:ind w:left="405"/>
      </w:pPr>
    </w:p>
    <w:p w:rsidR="006E4CC5" w:rsidRDefault="004735FA" w:rsidP="003A5156">
      <w:pPr>
        <w:pStyle w:val="ListParagraph"/>
        <w:numPr>
          <w:ilvl w:val="0"/>
          <w:numId w:val="7"/>
        </w:numPr>
        <w:spacing w:after="0" w:line="240" w:lineRule="auto"/>
      </w:pPr>
      <w:r>
        <w:t>S</w:t>
      </w:r>
      <w:r w:rsidR="00C40BB7">
        <w:t>ampling at 100</w:t>
      </w:r>
      <w:r>
        <w:t xml:space="preserve">MHz </w:t>
      </w:r>
    </w:p>
    <w:p w:rsidR="004735FA" w:rsidRDefault="004735FA" w:rsidP="003A5156">
      <w:pPr>
        <w:pStyle w:val="ListParagraph"/>
        <w:numPr>
          <w:ilvl w:val="0"/>
          <w:numId w:val="7"/>
        </w:numPr>
        <w:spacing w:after="0" w:line="240" w:lineRule="auto"/>
      </w:pPr>
      <w:r>
        <w:t xml:space="preserve">Sampling at </w:t>
      </w:r>
      <w:r w:rsidR="006E4CC5">
        <w:t>50</w:t>
      </w:r>
      <w:r w:rsidR="00897CED">
        <w:t xml:space="preserve">MHz (“”) </w:t>
      </w:r>
    </w:p>
    <w:p w:rsidR="00897CED" w:rsidRDefault="00F220C1" w:rsidP="003A5156">
      <w:pPr>
        <w:pStyle w:val="ListParagraph"/>
        <w:numPr>
          <w:ilvl w:val="0"/>
          <w:numId w:val="7"/>
        </w:numPr>
        <w:spacing w:after="0" w:line="240" w:lineRule="auto"/>
      </w:pPr>
      <w:r>
        <w:t>Sampling at</w:t>
      </w:r>
      <w:r w:rsidR="00897CED">
        <w:t xml:space="preserve"> user input freq in the range 0.5 MHz to 1 Hz signal.</w:t>
      </w:r>
    </w:p>
    <w:p w:rsidR="00F363B4" w:rsidRDefault="00F363B4" w:rsidP="00F363B4">
      <w:pPr>
        <w:spacing w:after="0" w:line="240" w:lineRule="auto"/>
      </w:pPr>
    </w:p>
    <w:p w:rsidR="00F363B4" w:rsidRDefault="00F363B4" w:rsidP="00F363B4">
      <w:pPr>
        <w:spacing w:after="0" w:line="240" w:lineRule="auto"/>
      </w:pPr>
      <w:r>
        <w:t xml:space="preserve"> Only 1 -25 Hz </w:t>
      </w:r>
      <w:r>
        <w:t xml:space="preserve"> toggling </w:t>
      </w:r>
      <w:r>
        <w:t>could be tested so far, using on board LED – 1 -25 Hz , just by observi</w:t>
      </w:r>
      <w:r>
        <w:t>ng changes in speed of blinking.</w:t>
      </w:r>
    </w:p>
    <w:p w:rsidR="00F363B4" w:rsidRDefault="00F363B4" w:rsidP="00F363B4">
      <w:pPr>
        <w:spacing w:after="0" w:line="240" w:lineRule="auto"/>
      </w:pPr>
      <w:r>
        <w:t>Teste sampling functions were tested using pre-initialized  buffer values.</w:t>
      </w:r>
    </w:p>
    <w:p w:rsidR="00897CED" w:rsidRDefault="00897CED" w:rsidP="003A5156">
      <w:pPr>
        <w:pStyle w:val="ListParagraph"/>
        <w:spacing w:after="0" w:line="240" w:lineRule="auto"/>
        <w:ind w:left="405"/>
      </w:pPr>
    </w:p>
    <w:p w:rsidR="005D0CB3" w:rsidRDefault="005D0CB3" w:rsidP="003A5156">
      <w:pPr>
        <w:pStyle w:val="ListParagraph"/>
        <w:spacing w:after="0" w:line="240" w:lineRule="auto"/>
        <w:ind w:left="405"/>
      </w:pPr>
      <w:r>
        <w:t>Todo :</w:t>
      </w:r>
    </w:p>
    <w:p w:rsidR="00523D0B" w:rsidRDefault="005D0CB3" w:rsidP="008070AA">
      <w:pPr>
        <w:spacing w:after="0" w:line="240" w:lineRule="auto"/>
      </w:pPr>
      <w:r>
        <w:br/>
        <w:t xml:space="preserve">Test procedures  </w:t>
      </w:r>
      <w:r w:rsidR="00F363B4">
        <w:t xml:space="preserve">above </w:t>
      </w:r>
      <w:r>
        <w:t xml:space="preserve"> with another mbed board. </w:t>
      </w:r>
      <w:r w:rsidR="0099007C">
        <w:br/>
      </w:r>
    </w:p>
    <w:p w:rsidR="004735FA" w:rsidRDefault="004735FA" w:rsidP="003A5156">
      <w:pPr>
        <w:pStyle w:val="ListParagraph"/>
        <w:spacing w:after="0" w:line="240" w:lineRule="auto"/>
        <w:ind w:left="405"/>
      </w:pPr>
    </w:p>
    <w:p w:rsidR="005D0CB3" w:rsidRDefault="005D0CB3" w:rsidP="003A5156">
      <w:pPr>
        <w:pStyle w:val="Heading1"/>
        <w:numPr>
          <w:ilvl w:val="0"/>
          <w:numId w:val="4"/>
        </w:numPr>
        <w:spacing w:line="240" w:lineRule="auto"/>
      </w:pPr>
      <w:r>
        <w:t>Learned:</w:t>
      </w:r>
    </w:p>
    <w:p w:rsidR="005D0CB3" w:rsidRDefault="005D0CB3" w:rsidP="003A5156">
      <w:pPr>
        <w:pStyle w:val="ListParagraph"/>
        <w:numPr>
          <w:ilvl w:val="0"/>
          <w:numId w:val="8"/>
        </w:numPr>
        <w:spacing w:after="0" w:line="240" w:lineRule="auto"/>
      </w:pPr>
      <w:r>
        <w:t xml:space="preserve">Details of pipelining – Stalling effects of </w:t>
      </w:r>
      <w:r w:rsidRPr="00DC5F67">
        <w:rPr>
          <w:b/>
        </w:rPr>
        <w:t>Load,Branch</w:t>
      </w:r>
      <w:r>
        <w:t>.</w:t>
      </w:r>
    </w:p>
    <w:p w:rsidR="005D0CB3" w:rsidRDefault="005D0CB3" w:rsidP="003A5156">
      <w:pPr>
        <w:pStyle w:val="ListParagraph"/>
        <w:numPr>
          <w:ilvl w:val="0"/>
          <w:numId w:val="8"/>
        </w:numPr>
        <w:spacing w:after="0" w:line="240" w:lineRule="auto"/>
      </w:pPr>
      <w:r>
        <w:t xml:space="preserve">Using </w:t>
      </w:r>
      <w:r w:rsidRPr="00DC5F67">
        <w:rPr>
          <w:b/>
        </w:rPr>
        <w:t>inline functions</w:t>
      </w:r>
      <w:r>
        <w:t xml:space="preserve"> in arm</w:t>
      </w:r>
    </w:p>
    <w:p w:rsidR="005D0CB3" w:rsidRDefault="005D0CB3" w:rsidP="003A5156">
      <w:pPr>
        <w:pStyle w:val="ListParagraph"/>
        <w:numPr>
          <w:ilvl w:val="0"/>
          <w:numId w:val="8"/>
        </w:numPr>
        <w:spacing w:after="0" w:line="240" w:lineRule="auto"/>
      </w:pPr>
      <w:r>
        <w:t xml:space="preserve">Adding </w:t>
      </w:r>
      <w:r w:rsidRPr="00DC5F67">
        <w:rPr>
          <w:b/>
        </w:rPr>
        <w:t>inline assembly</w:t>
      </w:r>
      <w:r>
        <w:t xml:space="preserve"> safely as follows:</w:t>
      </w:r>
    </w:p>
    <w:p w:rsidR="005D0CB3" w:rsidRDefault="005D0CB3" w:rsidP="003A5156">
      <w:pPr>
        <w:pStyle w:val="ListParagraph"/>
        <w:spacing w:after="0" w:line="240" w:lineRule="auto"/>
        <w:ind w:left="1080"/>
      </w:pPr>
      <w:r>
        <w:t>First: Push all registers to be used in assembly section</w:t>
      </w:r>
    </w:p>
    <w:p w:rsidR="005D0CB3" w:rsidRDefault="005D0CB3" w:rsidP="003A5156">
      <w:pPr>
        <w:pStyle w:val="ListParagraph"/>
        <w:spacing w:after="0" w:line="240" w:lineRule="auto"/>
        <w:ind w:left="1080"/>
      </w:pPr>
      <w:r>
        <w:t>Next:  Add the assembly here ..</w:t>
      </w:r>
    </w:p>
    <w:p w:rsidR="005D0CB3" w:rsidRDefault="005D0CB3" w:rsidP="003A5156">
      <w:pPr>
        <w:pStyle w:val="ListParagraph"/>
        <w:spacing w:after="0" w:line="240" w:lineRule="auto"/>
        <w:ind w:left="1080"/>
      </w:pPr>
      <w:r>
        <w:t>Last : Pop the registers that were push in the beginning</w:t>
      </w:r>
    </w:p>
    <w:p w:rsidR="00DC5F67" w:rsidRPr="00DC5F67" w:rsidRDefault="00DC5F67" w:rsidP="00DC5F67">
      <w:pPr>
        <w:pStyle w:val="ListParagraph"/>
        <w:numPr>
          <w:ilvl w:val="0"/>
          <w:numId w:val="8"/>
        </w:numPr>
        <w:spacing w:after="0" w:line="240" w:lineRule="auto"/>
        <w:rPr>
          <w:b/>
        </w:rPr>
      </w:pPr>
      <w:r w:rsidRPr="00DC5F67">
        <w:rPr>
          <w:b/>
        </w:rPr>
        <w:t>Branch Target Forwarding</w:t>
      </w:r>
      <w:r>
        <w:rPr>
          <w:b/>
        </w:rPr>
        <w:t xml:space="preserve"> : </w:t>
      </w:r>
      <w:r w:rsidRPr="00DC5F67">
        <w:t xml:space="preserve">Feature of ARM, that allows an Unconditional Branch instruction </w:t>
      </w:r>
      <w:r>
        <w:t>Execution cycle to be pipelined</w:t>
      </w:r>
      <w:r w:rsidRPr="00DC5F67">
        <w:t xml:space="preserve"> with I</w:t>
      </w:r>
      <w:r>
        <w:t>n</w:t>
      </w:r>
      <w:r w:rsidRPr="00DC5F67">
        <w:t>structionFetch from the target address.</w:t>
      </w:r>
    </w:p>
    <w:p w:rsidR="005D0CB3" w:rsidRDefault="005D0CB3" w:rsidP="003A5156">
      <w:pPr>
        <w:pStyle w:val="Heading1"/>
        <w:numPr>
          <w:ilvl w:val="0"/>
          <w:numId w:val="4"/>
        </w:numPr>
        <w:spacing w:line="240" w:lineRule="auto"/>
      </w:pPr>
      <w:r>
        <w:t>Background info:</w:t>
      </w:r>
    </w:p>
    <w:p w:rsidR="005D0CB3" w:rsidRDefault="005D0CB3" w:rsidP="003A5156">
      <w:pPr>
        <w:pStyle w:val="ListParagraph"/>
        <w:numPr>
          <w:ilvl w:val="0"/>
          <w:numId w:val="10"/>
        </w:numPr>
        <w:spacing w:after="0" w:line="240" w:lineRule="auto"/>
      </w:pPr>
      <w:r>
        <w:t xml:space="preserve">str   - one cycle, no stall </w:t>
      </w:r>
      <w:r w:rsidR="0099007C">
        <w:t xml:space="preserve">, </w:t>
      </w:r>
      <w:r w:rsidR="001D0A1D">
        <w:t xml:space="preserve">due to the use of </w:t>
      </w:r>
      <w:r w:rsidR="001D0A1D" w:rsidRPr="001D0A1D">
        <w:rPr>
          <w:b/>
        </w:rPr>
        <w:t>Write Buffer</w:t>
      </w:r>
      <w:r w:rsidR="001D0A1D">
        <w:rPr>
          <w:b/>
        </w:rPr>
        <w:t>/Store Buffer</w:t>
      </w:r>
      <w:r w:rsidR="001D0A1D">
        <w:t>.</w:t>
      </w:r>
    </w:p>
    <w:p w:rsidR="00236AFF" w:rsidRDefault="00236AFF" w:rsidP="00236AFF">
      <w:pPr>
        <w:spacing w:after="0" w:line="240" w:lineRule="auto"/>
        <w:ind w:left="1440"/>
      </w:pPr>
      <w:r>
        <w:t>STR Rx,[Ry,#imm] is always one cycle. This is because the address generation is performed</w:t>
      </w:r>
    </w:p>
    <w:p w:rsidR="00236AFF" w:rsidRDefault="00236AFF" w:rsidP="00236AFF">
      <w:pPr>
        <w:spacing w:after="0" w:line="240" w:lineRule="auto"/>
        <w:ind w:left="1440"/>
      </w:pPr>
      <w:r>
        <w:t>in the initial cycle, and the data store is performed at the same time as the next instruction</w:t>
      </w:r>
    </w:p>
    <w:p w:rsidR="00236AFF" w:rsidRDefault="00236AFF" w:rsidP="00236AFF">
      <w:pPr>
        <w:spacing w:after="0" w:line="240" w:lineRule="auto"/>
        <w:ind w:left="1440"/>
      </w:pPr>
      <w:r>
        <w:t>is executing. If the store is to the store buffer, and the store buffer is full or not enabled,</w:t>
      </w:r>
    </w:p>
    <w:p w:rsidR="00236AFF" w:rsidRDefault="00236AFF" w:rsidP="00236AFF">
      <w:pPr>
        <w:spacing w:after="0" w:line="240" w:lineRule="auto"/>
        <w:ind w:left="1440"/>
      </w:pPr>
      <w:r>
        <w:t>the next instruction is delayed until the store can complete.</w:t>
      </w:r>
    </w:p>
    <w:p w:rsidR="0099007C" w:rsidRDefault="00572203" w:rsidP="003A5156">
      <w:pPr>
        <w:pStyle w:val="ListParagraph"/>
        <w:numPr>
          <w:ilvl w:val="0"/>
          <w:numId w:val="10"/>
        </w:numPr>
        <w:spacing w:after="0" w:line="240" w:lineRule="auto"/>
      </w:pPr>
      <w:r>
        <w:t xml:space="preserve">ldr - </w:t>
      </w:r>
      <w:r w:rsidR="001D0A1D">
        <w:t xml:space="preserve"> takes 2 cycles</w:t>
      </w:r>
      <w:r>
        <w:t xml:space="preserve"> Data Phase can be </w:t>
      </w:r>
      <w:r w:rsidRPr="001D0A1D">
        <w:rPr>
          <w:b/>
        </w:rPr>
        <w:t>pipelined</w:t>
      </w:r>
      <w:r>
        <w:t xml:space="preserve"> with Address Phase of next load/store, unless </w:t>
      </w:r>
      <w:r w:rsidR="001D0A1D">
        <w:t>2</w:t>
      </w:r>
      <w:r w:rsidR="001D0A1D" w:rsidRPr="001D0A1D">
        <w:rPr>
          <w:vertAlign w:val="superscript"/>
        </w:rPr>
        <w:t>nd</w:t>
      </w:r>
      <w:r w:rsidR="001D0A1D">
        <w:t xml:space="preserve"> inst uses address from Data Phase of 1</w:t>
      </w:r>
      <w:r w:rsidR="001D0A1D" w:rsidRPr="001D0A1D">
        <w:rPr>
          <w:vertAlign w:val="superscript"/>
        </w:rPr>
        <w:t>st</w:t>
      </w:r>
      <w:r w:rsidR="001D0A1D">
        <w:t xml:space="preserve"> Inst.</w:t>
      </w:r>
    </w:p>
    <w:p w:rsidR="00236AFF" w:rsidRDefault="00236AFF" w:rsidP="00236AFF">
      <w:pPr>
        <w:pStyle w:val="ListParagraph"/>
        <w:spacing w:after="0" w:line="240" w:lineRule="auto"/>
        <w:ind w:left="1800"/>
      </w:pPr>
    </w:p>
    <w:p w:rsidR="0020373F" w:rsidRDefault="00DC5F67" w:rsidP="00DC5F67">
      <w:pPr>
        <w:pStyle w:val="ListParagraph"/>
        <w:numPr>
          <w:ilvl w:val="0"/>
          <w:numId w:val="10"/>
        </w:numPr>
        <w:spacing w:after="0" w:line="240" w:lineRule="auto"/>
      </w:pPr>
      <w:r w:rsidRPr="00DC5F67">
        <w:rPr>
          <w:b/>
        </w:rPr>
        <w:t>Branch Target Forwarding</w:t>
      </w:r>
      <w:r>
        <w:t xml:space="preserve"> : Especially useful in Unconditional Branch</w:t>
      </w:r>
    </w:p>
    <w:p w:rsidR="00DC5F67" w:rsidRDefault="00DC5F67" w:rsidP="00DC5F67">
      <w:pPr>
        <w:spacing w:after="0" w:line="240" w:lineRule="auto"/>
      </w:pPr>
      <w:r>
        <w:lastRenderedPageBreak/>
        <w:t>a simple unconditional branch like:</w:t>
      </w:r>
    </w:p>
    <w:p w:rsidR="00DC5F67" w:rsidRDefault="00DC5F67" w:rsidP="00DC5F67">
      <w:pPr>
        <w:spacing w:after="0" w:line="240" w:lineRule="auto"/>
      </w:pPr>
      <w:r>
        <w:t xml:space="preserve">   B   offset</w:t>
      </w:r>
    </w:p>
    <w:p w:rsidR="0020373F" w:rsidRDefault="00DC5F67" w:rsidP="00DC5F67">
      <w:pPr>
        <w:spacing w:after="0" w:line="240" w:lineRule="auto"/>
      </w:pPr>
      <w:r>
        <w:t>can have the target program counter calculated in the decode stage and start the program fetch early.</w:t>
      </w:r>
    </w:p>
    <w:p w:rsidR="0020373F" w:rsidRDefault="0020373F" w:rsidP="0020373F">
      <w:pPr>
        <w:spacing w:after="0" w:line="240" w:lineRule="auto"/>
      </w:pPr>
    </w:p>
    <w:p w:rsidR="0020373F" w:rsidRDefault="0020373F" w:rsidP="0020373F">
      <w:pPr>
        <w:spacing w:after="0" w:line="240" w:lineRule="auto"/>
      </w:pPr>
    </w:p>
    <w:p w:rsidR="0020373F" w:rsidRDefault="0020373F" w:rsidP="0020373F">
      <w:pPr>
        <w:spacing w:after="0" w:line="240" w:lineRule="auto"/>
      </w:pPr>
    </w:p>
    <w:p w:rsidR="0020373F" w:rsidRPr="005D0CB3" w:rsidRDefault="0020373F" w:rsidP="0020373F">
      <w:pPr>
        <w:spacing w:after="0" w:line="240" w:lineRule="auto"/>
      </w:pPr>
    </w:p>
    <w:p w:rsidR="0099007C" w:rsidRDefault="0099007C" w:rsidP="003A5156">
      <w:pPr>
        <w:pStyle w:val="Heading1"/>
        <w:numPr>
          <w:ilvl w:val="0"/>
          <w:numId w:val="4"/>
        </w:numPr>
        <w:spacing w:line="240" w:lineRule="auto"/>
      </w:pPr>
      <w:r>
        <w:t>Procedures:</w:t>
      </w:r>
    </w:p>
    <w:p w:rsidR="002526F9" w:rsidRDefault="002526F9" w:rsidP="003A5156">
      <w:pPr>
        <w:pStyle w:val="ListParagraph"/>
        <w:numPr>
          <w:ilvl w:val="0"/>
          <w:numId w:val="12"/>
        </w:numPr>
        <w:spacing w:after="0" w:line="240" w:lineRule="auto"/>
      </w:pPr>
      <w:r>
        <w:t>50 MHz signal generation</w:t>
      </w:r>
      <w:r w:rsidR="00B92FA2">
        <w:t>: ( time period = 20ns)</w:t>
      </w:r>
    </w:p>
    <w:p w:rsidR="00B92FA2" w:rsidRDefault="00B92FA2" w:rsidP="00B92FA2">
      <w:pPr>
        <w:pStyle w:val="ListParagraph"/>
        <w:spacing w:after="0" w:line="240" w:lineRule="auto"/>
      </w:pPr>
      <w:r>
        <w:t>Toggles at 50MHz for 2</w:t>
      </w:r>
      <w:r>
        <w:t xml:space="preserve">0 cycles and then there is a 3 times long half cycle </w:t>
      </w:r>
    </w:p>
    <w:p w:rsidR="00B92FA2" w:rsidRDefault="00B92FA2" w:rsidP="00B92FA2">
      <w:pPr>
        <w:pStyle w:val="ListParagraph"/>
        <w:spacing w:after="0" w:line="240" w:lineRule="auto"/>
      </w:pPr>
      <w:r>
        <w:t>Introduced by branch</w:t>
      </w:r>
      <w:r>
        <w:t xml:space="preserve"> delay. Also, branch target forwarding allows Fetch of Branch target address to be pipelined with Execution of Branch.</w:t>
      </w:r>
    </w:p>
    <w:p w:rsidR="00507742" w:rsidRDefault="00507742" w:rsidP="00B92FA2">
      <w:pPr>
        <w:pStyle w:val="ListParagraph"/>
        <w:spacing w:after="0" w:line="240" w:lineRule="auto"/>
      </w:pPr>
    </w:p>
    <w:p w:rsidR="00507742" w:rsidRDefault="00507742" w:rsidP="00B92FA2">
      <w:pPr>
        <w:pStyle w:val="ListParagraph"/>
        <w:spacing w:after="0" w:line="240" w:lineRule="auto"/>
      </w:pPr>
    </w:p>
    <w:p w:rsidR="00507742" w:rsidRDefault="00507742" w:rsidP="00B92FA2">
      <w:pPr>
        <w:pStyle w:val="ListParagraph"/>
        <w:spacing w:after="0" w:line="240" w:lineRule="auto"/>
      </w:pPr>
      <w:bookmarkStart w:id="0" w:name="_GoBack"/>
      <w:bookmarkEnd w:id="0"/>
    </w:p>
    <w:p w:rsidR="002F3E88" w:rsidRDefault="00B92FA2" w:rsidP="002F3E88">
      <w:pPr>
        <w:pStyle w:val="ListParagraph"/>
        <w:spacing w:after="0" w:line="240" w:lineRule="auto"/>
      </w:pPr>
      <w:r>
        <w:rPr>
          <w:noProof/>
        </w:rPr>
        <mc:AlternateContent>
          <mc:Choice Requires="wpc">
            <w:drawing>
              <wp:inline distT="0" distB="0" distL="0" distR="0">
                <wp:extent cx="6391274" cy="3438525"/>
                <wp:effectExtent l="0" t="0" r="0" b="95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Box 12"/>
                        <wps:cNvSpPr txBox="1"/>
                        <wps:spPr>
                          <a:xfrm>
                            <a:off x="3401382" y="3120390"/>
                            <a:ext cx="764540" cy="308610"/>
                          </a:xfrm>
                          <a:prstGeom prst="rect">
                            <a:avLst/>
                          </a:prstGeom>
                          <a:noFill/>
                        </wps:spPr>
                        <wps:txbx>
                          <w:txbxContent>
                            <w:p w:rsidR="00B92FA2" w:rsidRDefault="00B92FA2" w:rsidP="00B92FA2">
                              <w:pPr>
                                <w:pStyle w:val="NormalWeb"/>
                                <w:spacing w:before="0" w:beforeAutospacing="0" w:after="0" w:afterAutospacing="0"/>
                              </w:pPr>
                              <w:r>
                                <w:rPr>
                                  <w:rFonts w:ascii="Calibri" w:eastAsia="Times New Roman" w:hAnsi="Calibri"/>
                                  <w:color w:val="000000"/>
                                  <w:kern w:val="24"/>
                                  <w:sz w:val="28"/>
                                  <w:szCs w:val="28"/>
                                </w:rPr>
                                <w:t>30 ns</w:t>
                              </w:r>
                            </w:p>
                          </w:txbxContent>
                        </wps:txbx>
                        <wps:bodyPr wrap="square" rtlCol="0">
                          <a:spAutoFit/>
                        </wps:bodyPr>
                      </wps:wsp>
                      <pic:pic xmlns:pic="http://schemas.openxmlformats.org/drawingml/2006/picture">
                        <pic:nvPicPr>
                          <pic:cNvPr id="21" name="table"/>
                          <pic:cNvPicPr>
                            <a:picLocks noChangeAspect="1"/>
                          </pic:cNvPicPr>
                        </pic:nvPicPr>
                        <pic:blipFill>
                          <a:blip r:embed="rId9"/>
                          <a:stretch>
                            <a:fillRect/>
                          </a:stretch>
                        </pic:blipFill>
                        <pic:spPr>
                          <a:xfrm>
                            <a:off x="968243" y="0"/>
                            <a:ext cx="4170894" cy="2979213"/>
                          </a:xfrm>
                          <a:prstGeom prst="rect">
                            <a:avLst/>
                          </a:prstGeom>
                        </pic:spPr>
                      </pic:pic>
                      <pic:pic xmlns:pic="http://schemas.openxmlformats.org/drawingml/2006/picture">
                        <pic:nvPicPr>
                          <pic:cNvPr id="22" name="table"/>
                          <pic:cNvPicPr>
                            <a:picLocks noChangeAspect="1"/>
                          </pic:cNvPicPr>
                        </pic:nvPicPr>
                        <pic:blipFill>
                          <a:blip r:embed="rId10"/>
                          <a:stretch>
                            <a:fillRect/>
                          </a:stretch>
                        </pic:blipFill>
                        <pic:spPr>
                          <a:xfrm>
                            <a:off x="0" y="0"/>
                            <a:ext cx="893763" cy="2979213"/>
                          </a:xfrm>
                          <a:prstGeom prst="rect">
                            <a:avLst/>
                          </a:prstGeom>
                        </pic:spPr>
                      </pic:pic>
                      <wps:wsp>
                        <wps:cNvPr id="23" name="Straight Arrow Connector 23"/>
                        <wps:cNvCnPr/>
                        <wps:spPr>
                          <a:xfrm>
                            <a:off x="2606808" y="3202649"/>
                            <a:ext cx="4468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4319854" y="3202649"/>
                            <a:ext cx="5213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053690" y="3053689"/>
                            <a:ext cx="0" cy="375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319854" y="3053689"/>
                            <a:ext cx="0" cy="375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3575052" y="1193868"/>
                            <a:ext cx="186200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Box 17"/>
                        <wps:cNvSpPr txBox="1"/>
                        <wps:spPr>
                          <a:xfrm>
                            <a:off x="5299385" y="942000"/>
                            <a:ext cx="948690" cy="649605"/>
                          </a:xfrm>
                          <a:prstGeom prst="rect">
                            <a:avLst/>
                          </a:prstGeom>
                          <a:noFill/>
                        </wps:spPr>
                        <wps:txbx>
                          <w:txbxContent>
                            <w:p w:rsidR="00507742" w:rsidRDefault="00507742" w:rsidP="00507742">
                              <w:pPr>
                                <w:pStyle w:val="NormalWeb"/>
                                <w:spacing w:before="0" w:beforeAutospacing="0" w:after="0" w:afterAutospacing="0"/>
                              </w:pPr>
                              <w:r>
                                <w:rPr>
                                  <w:rFonts w:asciiTheme="minorHAnsi" w:hAnsi="Calibri" w:cstheme="minorBidi"/>
                                  <w:color w:val="000000" w:themeColor="text1"/>
                                  <w:kern w:val="24"/>
                                </w:rPr>
                                <w:t>Branch target forwarding</w:t>
                              </w:r>
                            </w:p>
                          </w:txbxContent>
                        </wps:txbx>
                        <wps:bodyPr wrap="square" rtlCol="0">
                          <a:spAutoFit/>
                        </wps:bodyPr>
                      </wps:wsp>
                    </wpc:wpc>
                  </a:graphicData>
                </a:graphic>
              </wp:inline>
            </w:drawing>
          </mc:Choice>
          <mc:Fallback>
            <w:pict>
              <v:group id="Canvas 1" o:spid="_x0000_s1026" editas="canvas" style="width:503.25pt;height:270.75pt;mso-position-horizontal-relative:char;mso-position-vertical-relative:line" coordsize="63906,34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906;height:34385;visibility:visible;mso-wrap-style:square">
                  <v:fill o:detectmouseclick="t"/>
                  <v:path o:connecttype="none"/>
                </v:shape>
                <v:shapetype id="_x0000_t202" coordsize="21600,21600" o:spt="202" path="m,l,21600r21600,l21600,xe">
                  <v:stroke joinstyle="miter"/>
                  <v:path gradientshapeok="t" o:connecttype="rect"/>
                </v:shapetype>
                <v:shape id="TextBox 12" o:spid="_x0000_s1028" type="#_x0000_t202" style="position:absolute;left:34013;top:31203;width:7646;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B92FA2" w:rsidRDefault="00B92FA2" w:rsidP="00B92FA2">
                        <w:pPr>
                          <w:pStyle w:val="NormalWeb"/>
                          <w:spacing w:before="0" w:beforeAutospacing="0" w:after="0" w:afterAutospacing="0"/>
                        </w:pPr>
                        <w:r>
                          <w:rPr>
                            <w:rFonts w:ascii="Calibri" w:eastAsia="Times New Roman" w:hAnsi="Calibri"/>
                            <w:color w:val="000000"/>
                            <w:kern w:val="24"/>
                            <w:sz w:val="28"/>
                            <w:szCs w:val="28"/>
                          </w:rPr>
                          <w:t>30 ns</w:t>
                        </w:r>
                      </w:p>
                    </w:txbxContent>
                  </v:textbox>
                </v:shape>
                <v:shape id="table" o:spid="_x0000_s1029" type="#_x0000_t75" style="position:absolute;left:9682;width:41709;height:29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lsAPCAAAA2wAAAA8AAABkcnMvZG93bnJldi54bWxEj8FqwzAQRO+B/oPYQG+xHFNK6kQxoSSl&#10;1yahtLfF2ljG0spYiuP8fVUo9DjMzBtmU03OipGG0HpWsMxyEMS11y03Cs6nw2IFIkRkjdYzKbhT&#10;gGr7MNtgqf2NP2g8xkYkCIcSFZgY+1LKUBtyGDLfEyfv4geHMcmhkXrAW4I7K4s8f5YOW04LBnt6&#10;NVR3x6tTcP3qRsS9tC9T9NZ93ovvJ/Om1ON82q1BRJrif/iv/a4VFEv4/ZJ+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ZbADwgAAANsAAAAPAAAAAAAAAAAAAAAAAJ8C&#10;AABkcnMvZG93bnJldi54bWxQSwUGAAAAAAQABAD3AAAAjgMAAAAA&#10;">
                  <v:imagedata r:id="rId11" o:title=""/>
                  <v:path arrowok="t"/>
                </v:shape>
                <v:shape id="table" o:spid="_x0000_s1030" type="#_x0000_t75" style="position:absolute;width:8937;height:297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eTM3GAAAA2wAAAA8AAABkcnMvZG93bnJldi54bWxEj0FLw0AUhO+C/2F5Qi9iN0YbbNptsQWp&#10;hV5Mi9Dba/aZBLNvQ3bbbP+9Kwgeh5lvhpkvg2nFhXrXWFbwOE5AEJdWN1wpOOzfHl5AOI+ssbVM&#10;Cq7kYLm4vZljru3AH3QpfCViCbscFdTed7mUrqzJoBvbjjh6X7Y36KPsK6l7HGK5aWWaJJk02HBc&#10;qLGjdU3ld3E2CtLiMxw393r3VE7C8/aUTVfZ4JUa3YXXGQhPwf+H/+h3HbkUfr/EHyA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95MzcYAAADbAAAADwAAAAAAAAAAAAAA&#10;AACfAgAAZHJzL2Rvd25yZXYueG1sUEsFBgAAAAAEAAQA9wAAAJIDAAAAAA==&#10;">
                  <v:imagedata r:id="rId12" o:title=""/>
                  <v:path arrowok="t"/>
                </v:shape>
                <v:shapetype id="_x0000_t32" coordsize="21600,21600" o:spt="32" o:oned="t" path="m,l21600,21600e" filled="f">
                  <v:path arrowok="t" fillok="f" o:connecttype="none"/>
                  <o:lock v:ext="edit" shapetype="t"/>
                </v:shapetype>
                <v:shape id="Straight Arrow Connector 23" o:spid="_x0000_s1031" type="#_x0000_t32" style="position:absolute;left:26068;top:32026;width:4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32" type="#_x0000_t32" style="position:absolute;left:43198;top:32026;width:52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line id="Straight Connector 26" o:spid="_x0000_s1033" style="position:absolute;visibility:visible;mso-wrap-style:square" from="30536,30536" to="30536,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34" style="position:absolute;visibility:visible;mso-wrap-style:square" from="43198,30536" to="43198,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Straight Arrow Connector 28" o:spid="_x0000_s1035" type="#_x0000_t32" style="position:absolute;left:35750;top:11938;width:1862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EwIMAAAADbAAAADwAAAGRycy9kb3ducmV2LnhtbERPS2sCMRC+C/6HMII3zWqplq1RpFCo&#10;hyI+qtchGXeXbibLZtT135tDoceP771Ydb5WN2pjFdjAZJyBIrbBVVwYOB4+R2+goiA7rAOTgQdF&#10;WC37vQXmLtx5R7e9FCqFcMzRQCnS5FpHW5LHOA4NceIuofUoCbaFdi3eU7iv9TTLZtpjxamhxIY+&#10;SrK/+6s3cA2X7/WPm7+cJmfZ2Eo2W7KvxgwH3fodlFAn/+I/95czME1j05f0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xMCDAAAAA2wAAAA8AAAAAAAAAAAAAAAAA&#10;oQIAAGRycy9kb3ducmV2LnhtbFBLBQYAAAAABAAEAPkAAACOAwAAAAA=&#10;" strokecolor="#4579b8 [3044]">
                  <v:stroke endarrow="open"/>
                </v:shape>
                <v:shape id="TextBox 17" o:spid="_x0000_s1036" type="#_x0000_t202" style="position:absolute;left:52993;top:9420;width:9487;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507742" w:rsidRDefault="00507742" w:rsidP="00507742">
                        <w:pPr>
                          <w:pStyle w:val="NormalWeb"/>
                          <w:spacing w:before="0" w:beforeAutospacing="0" w:after="0" w:afterAutospacing="0"/>
                        </w:pPr>
                        <w:r>
                          <w:rPr>
                            <w:rFonts w:asciiTheme="minorHAnsi" w:hAnsi="Calibri" w:cstheme="minorBidi"/>
                            <w:color w:val="000000" w:themeColor="text1"/>
                            <w:kern w:val="24"/>
                          </w:rPr>
                          <w:t>Branch target forwarding</w:t>
                        </w:r>
                      </w:p>
                    </w:txbxContent>
                  </v:textbox>
                </v:shape>
                <w10:anchorlock/>
              </v:group>
            </w:pict>
          </mc:Fallback>
        </mc:AlternateContent>
      </w:r>
    </w:p>
    <w:p w:rsidR="00B92FA2" w:rsidRDefault="00B92FA2" w:rsidP="002F3E88">
      <w:pPr>
        <w:pStyle w:val="ListParagraph"/>
        <w:spacing w:after="0" w:line="240" w:lineRule="auto"/>
      </w:pPr>
    </w:p>
    <w:p w:rsidR="00B92FA2" w:rsidRDefault="00B92FA2" w:rsidP="002F3E88">
      <w:pPr>
        <w:pStyle w:val="ListParagraph"/>
        <w:spacing w:after="0" w:line="240" w:lineRule="auto"/>
      </w:pPr>
    </w:p>
    <w:p w:rsidR="0020373F" w:rsidRDefault="002526F9" w:rsidP="0020373F">
      <w:pPr>
        <w:pStyle w:val="ListParagraph"/>
        <w:numPr>
          <w:ilvl w:val="0"/>
          <w:numId w:val="12"/>
        </w:numPr>
        <w:spacing w:after="0" w:line="240" w:lineRule="auto"/>
      </w:pPr>
      <w:r>
        <w:t>25 MHz signal generation</w:t>
      </w:r>
    </w:p>
    <w:tbl>
      <w:tblPr>
        <w:tblStyle w:val="TableGrid"/>
        <w:tblW w:w="0" w:type="auto"/>
        <w:tblInd w:w="720" w:type="dxa"/>
        <w:tblLook w:val="04A0" w:firstRow="1" w:lastRow="0" w:firstColumn="1" w:lastColumn="0" w:noHBand="0" w:noVBand="1"/>
      </w:tblPr>
      <w:tblGrid>
        <w:gridCol w:w="5126"/>
      </w:tblGrid>
      <w:tr w:rsidR="0020373F" w:rsidTr="0020373F">
        <w:trPr>
          <w:trHeight w:val="4157"/>
        </w:trPr>
        <w:tc>
          <w:tcPr>
            <w:tcW w:w="5126" w:type="dxa"/>
          </w:tcPr>
          <w:p w:rsidR="0020373F" w:rsidRDefault="0020373F" w:rsidP="0020373F">
            <w:pPr>
              <w:keepLines/>
              <w:autoSpaceDE w:val="0"/>
              <w:autoSpaceDN w:val="0"/>
              <w:adjustRightInd w:val="0"/>
              <w:ind w:left="720"/>
              <w:rPr>
                <w:rFonts w:ascii="Calibri" w:hAnsi="Calibri" w:cs="Calibri"/>
              </w:rPr>
            </w:pPr>
            <w:r>
              <w:lastRenderedPageBreak/>
              <w:t xml:space="preserve">   </w:t>
            </w:r>
            <w:r>
              <w:rPr>
                <w:rFonts w:ascii="Calibri" w:hAnsi="Calibri" w:cs="Calibri"/>
              </w:rPr>
              <w:tab/>
            </w:r>
            <w:r>
              <w:rPr>
                <w:rFonts w:ascii="Calibri" w:hAnsi="Calibri" w:cs="Calibri"/>
              </w:rPr>
              <w:tab/>
              <w:t xml:space="preserve">while (1) </w:t>
            </w:r>
          </w:p>
          <w:p w:rsidR="0020373F" w:rsidRDefault="0020373F" w:rsidP="0020373F">
            <w:pPr>
              <w:keepLines/>
              <w:autoSpaceDE w:val="0"/>
              <w:autoSpaceDN w:val="0"/>
              <w:adjustRightInd w:val="0"/>
              <w:ind w:left="720"/>
            </w:pPr>
            <w:r>
              <w:rPr>
                <w:rFonts w:ascii="Calibri" w:hAnsi="Calibri" w:cs="Calibri"/>
              </w:rPr>
              <w:tab/>
              <w:t xml:space="preserve">{ </w:t>
            </w:r>
          </w:p>
          <w:p w:rsidR="0020373F" w:rsidRDefault="0020373F" w:rsidP="0020373F">
            <w:pPr>
              <w:autoSpaceDE w:val="0"/>
              <w:autoSpaceDN w:val="0"/>
              <w:adjustRightInd w:val="0"/>
              <w:ind w:left="720"/>
              <w:rPr>
                <w:rFonts w:ascii="Calibri" w:hAnsi="Calibri" w:cs="Calibri"/>
              </w:rPr>
            </w:pPr>
            <w:r>
              <w:tab/>
            </w:r>
            <w:r>
              <w:tab/>
            </w:r>
            <w:r>
              <w:rPr>
                <w:rFonts w:ascii="Calibri" w:hAnsi="Calibri" w:cs="Calibri"/>
              </w:rPr>
              <w:t>// CYCLE 1</w:t>
            </w:r>
          </w:p>
          <w:p w:rsidR="0020373F" w:rsidRDefault="0020373F" w:rsidP="0020373F">
            <w:pPr>
              <w:autoSpaceDE w:val="0"/>
              <w:autoSpaceDN w:val="0"/>
              <w:adjustRightInd w:val="0"/>
              <w:ind w:left="720"/>
              <w:rPr>
                <w:rFonts w:ascii="Calibri" w:hAnsi="Calibri" w:cs="Calibri"/>
              </w:rPr>
            </w:pPr>
            <w:r>
              <w:rPr>
                <w:rFonts w:ascii="Calibri" w:hAnsi="Calibri" w:cs="Calibri"/>
              </w:rPr>
              <w:tab/>
            </w:r>
            <w:r>
              <w:rPr>
                <w:rFonts w:ascii="Calibri" w:hAnsi="Calibri" w:cs="Calibri"/>
              </w:rPr>
              <w:tab/>
              <w:t>*FIOSET2 = mask;</w:t>
            </w:r>
          </w:p>
          <w:p w:rsidR="0020373F" w:rsidRDefault="0020373F" w:rsidP="0020373F">
            <w:pPr>
              <w:autoSpaceDE w:val="0"/>
              <w:autoSpaceDN w:val="0"/>
              <w:adjustRightInd w:val="0"/>
              <w:ind w:left="720"/>
              <w:rPr>
                <w:rFonts w:ascii="Calibri" w:hAnsi="Calibri" w:cs="Calibri"/>
              </w:rPr>
            </w:pPr>
            <w:r>
              <w:rPr>
                <w:rFonts w:ascii="Calibri" w:hAnsi="Calibri" w:cs="Calibri"/>
              </w:rPr>
              <w:t xml:space="preserve">     216:</w:t>
            </w:r>
            <w:r>
              <w:rPr>
                <w:rFonts w:ascii="Calibri" w:hAnsi="Calibri" w:cs="Calibri"/>
              </w:rPr>
              <w:tab/>
              <w:t xml:space="preserve">7013      </w:t>
            </w:r>
            <w:r>
              <w:rPr>
                <w:rFonts w:ascii="Calibri" w:hAnsi="Calibri" w:cs="Calibri"/>
              </w:rPr>
              <w:tab/>
              <w:t>strb</w:t>
            </w:r>
            <w:r>
              <w:rPr>
                <w:rFonts w:ascii="Calibri" w:hAnsi="Calibri" w:cs="Calibri"/>
              </w:rPr>
              <w:tab/>
              <w:t>r3, [r2, #0]</w:t>
            </w:r>
          </w:p>
          <w:p w:rsidR="0020373F" w:rsidRDefault="0020373F" w:rsidP="0020373F">
            <w:pPr>
              <w:autoSpaceDE w:val="0"/>
              <w:autoSpaceDN w:val="0"/>
              <w:adjustRightInd w:val="0"/>
              <w:ind w:left="720"/>
              <w:rPr>
                <w:rFonts w:ascii="Calibri" w:hAnsi="Calibri" w:cs="Calibri"/>
              </w:rPr>
            </w:pPr>
            <w:r>
              <w:rPr>
                <w:rFonts w:ascii="Calibri" w:hAnsi="Calibri" w:cs="Calibri"/>
              </w:rPr>
              <w:tab/>
            </w:r>
            <w:r>
              <w:rPr>
                <w:rFonts w:ascii="Calibri" w:hAnsi="Calibri" w:cs="Calibri"/>
              </w:rPr>
              <w:tab/>
              <w:t>*FIOSET2 = mask;</w:t>
            </w:r>
          </w:p>
          <w:p w:rsidR="0020373F" w:rsidRDefault="0020373F" w:rsidP="0020373F">
            <w:pPr>
              <w:autoSpaceDE w:val="0"/>
              <w:autoSpaceDN w:val="0"/>
              <w:adjustRightInd w:val="0"/>
              <w:ind w:left="720"/>
              <w:rPr>
                <w:rFonts w:ascii="Calibri" w:hAnsi="Calibri" w:cs="Calibri"/>
              </w:rPr>
            </w:pPr>
            <w:r>
              <w:rPr>
                <w:rFonts w:ascii="Calibri" w:hAnsi="Calibri" w:cs="Calibri"/>
              </w:rPr>
              <w:t xml:space="preserve">     218:</w:t>
            </w:r>
            <w:r>
              <w:rPr>
                <w:rFonts w:ascii="Calibri" w:hAnsi="Calibri" w:cs="Calibri"/>
              </w:rPr>
              <w:tab/>
              <w:t xml:space="preserve">7013      </w:t>
            </w:r>
            <w:r>
              <w:rPr>
                <w:rFonts w:ascii="Calibri" w:hAnsi="Calibri" w:cs="Calibri"/>
              </w:rPr>
              <w:tab/>
              <w:t>strb</w:t>
            </w:r>
            <w:r>
              <w:rPr>
                <w:rFonts w:ascii="Calibri" w:hAnsi="Calibri" w:cs="Calibri"/>
              </w:rPr>
              <w:tab/>
              <w:t>r3, [r2, #0]</w:t>
            </w:r>
          </w:p>
          <w:p w:rsidR="0020373F" w:rsidRDefault="0020373F" w:rsidP="0020373F">
            <w:pPr>
              <w:autoSpaceDE w:val="0"/>
              <w:autoSpaceDN w:val="0"/>
              <w:adjustRightInd w:val="0"/>
              <w:ind w:left="720"/>
              <w:rPr>
                <w:rFonts w:ascii="Calibri" w:hAnsi="Calibri" w:cs="Calibri"/>
              </w:rPr>
            </w:pPr>
            <w:r>
              <w:rPr>
                <w:rFonts w:ascii="Calibri" w:hAnsi="Calibri" w:cs="Calibri"/>
              </w:rPr>
              <w:tab/>
            </w:r>
            <w:r>
              <w:rPr>
                <w:rFonts w:ascii="Calibri" w:hAnsi="Calibri" w:cs="Calibri"/>
              </w:rPr>
              <w:tab/>
              <w:t>*FIOCLR2 = mask;</w:t>
            </w:r>
          </w:p>
          <w:p w:rsidR="0020373F" w:rsidRDefault="0020373F" w:rsidP="0020373F">
            <w:pPr>
              <w:autoSpaceDE w:val="0"/>
              <w:autoSpaceDN w:val="0"/>
              <w:adjustRightInd w:val="0"/>
              <w:ind w:left="720"/>
              <w:rPr>
                <w:rFonts w:ascii="Calibri" w:hAnsi="Calibri" w:cs="Calibri"/>
              </w:rPr>
            </w:pPr>
            <w:r>
              <w:rPr>
                <w:rFonts w:ascii="Calibri" w:hAnsi="Calibri" w:cs="Calibri"/>
              </w:rPr>
              <w:t xml:space="preserve">     21a:</w:t>
            </w:r>
            <w:r>
              <w:rPr>
                <w:rFonts w:ascii="Calibri" w:hAnsi="Calibri" w:cs="Calibri"/>
              </w:rPr>
              <w:tab/>
              <w:t xml:space="preserve">700b      </w:t>
            </w:r>
            <w:r>
              <w:rPr>
                <w:rFonts w:ascii="Calibri" w:hAnsi="Calibri" w:cs="Calibri"/>
              </w:rPr>
              <w:tab/>
              <w:t>strb</w:t>
            </w:r>
            <w:r>
              <w:rPr>
                <w:rFonts w:ascii="Calibri" w:hAnsi="Calibri" w:cs="Calibri"/>
              </w:rPr>
              <w:tab/>
              <w:t>r3, [r1, #0]</w:t>
            </w:r>
          </w:p>
          <w:p w:rsidR="0020373F" w:rsidRDefault="0020373F" w:rsidP="0020373F">
            <w:pPr>
              <w:autoSpaceDE w:val="0"/>
              <w:autoSpaceDN w:val="0"/>
              <w:adjustRightInd w:val="0"/>
              <w:ind w:left="720"/>
              <w:rPr>
                <w:rFonts w:ascii="Calibri" w:hAnsi="Calibri" w:cs="Calibri"/>
              </w:rPr>
            </w:pPr>
            <w:r>
              <w:rPr>
                <w:rFonts w:ascii="Calibri" w:hAnsi="Calibri" w:cs="Calibri"/>
              </w:rPr>
              <w:tab/>
            </w:r>
            <w:r>
              <w:rPr>
                <w:rFonts w:ascii="Calibri" w:hAnsi="Calibri" w:cs="Calibri"/>
              </w:rPr>
              <w:tab/>
              <w:t>*FIOCLR2 = mask;</w:t>
            </w:r>
          </w:p>
          <w:p w:rsidR="0020373F" w:rsidRDefault="0020373F" w:rsidP="0020373F">
            <w:pPr>
              <w:autoSpaceDE w:val="0"/>
              <w:autoSpaceDN w:val="0"/>
              <w:adjustRightInd w:val="0"/>
              <w:rPr>
                <w:rFonts w:ascii="Calibri" w:hAnsi="Calibri" w:cs="Calibri"/>
              </w:rPr>
            </w:pPr>
            <w:r>
              <w:rPr>
                <w:rFonts w:ascii="Calibri" w:hAnsi="Calibri" w:cs="Calibri"/>
              </w:rPr>
              <w:t xml:space="preserve">                    21c:</w:t>
            </w:r>
            <w:r>
              <w:rPr>
                <w:rFonts w:ascii="Calibri" w:hAnsi="Calibri" w:cs="Calibri"/>
              </w:rPr>
              <w:tab/>
              <w:t xml:space="preserve">700b      </w:t>
            </w:r>
            <w:r>
              <w:rPr>
                <w:rFonts w:ascii="Calibri" w:hAnsi="Calibri" w:cs="Calibri"/>
              </w:rPr>
              <w:tab/>
              <w:t>strb</w:t>
            </w:r>
            <w:r>
              <w:rPr>
                <w:rFonts w:ascii="Calibri" w:hAnsi="Calibri" w:cs="Calibri"/>
              </w:rPr>
              <w:tab/>
              <w:t>r3, [r1, #0]</w:t>
            </w:r>
          </w:p>
          <w:p w:rsidR="0020373F" w:rsidRDefault="0020373F" w:rsidP="0020373F">
            <w:pPr>
              <w:autoSpaceDE w:val="0"/>
              <w:autoSpaceDN w:val="0"/>
              <w:adjustRightInd w:val="0"/>
              <w:rPr>
                <w:rFonts w:ascii="Calibri" w:hAnsi="Calibri" w:cs="Calibri"/>
              </w:rPr>
            </w:pPr>
            <w:r>
              <w:rPr>
                <w:rFonts w:ascii="Calibri" w:hAnsi="Calibri" w:cs="Calibri"/>
              </w:rPr>
              <w:t xml:space="preserve">                                                    .</w:t>
            </w:r>
          </w:p>
          <w:p w:rsidR="0020373F" w:rsidRDefault="0020373F" w:rsidP="0020373F">
            <w:pPr>
              <w:autoSpaceDE w:val="0"/>
              <w:autoSpaceDN w:val="0"/>
              <w:adjustRightInd w:val="0"/>
              <w:rPr>
                <w:rFonts w:ascii="Calibri" w:hAnsi="Calibri" w:cs="Calibri"/>
              </w:rPr>
            </w:pPr>
            <w:r>
              <w:rPr>
                <w:rFonts w:ascii="Calibri" w:hAnsi="Calibri" w:cs="Calibri"/>
              </w:rPr>
              <w:t xml:space="preserve">                                                    .</w:t>
            </w:r>
          </w:p>
          <w:p w:rsidR="0020373F" w:rsidRDefault="0020373F" w:rsidP="0020373F">
            <w:pPr>
              <w:autoSpaceDE w:val="0"/>
              <w:autoSpaceDN w:val="0"/>
              <w:adjustRightInd w:val="0"/>
              <w:rPr>
                <w:rFonts w:ascii="Calibri" w:hAnsi="Calibri" w:cs="Calibri"/>
              </w:rPr>
            </w:pPr>
            <w:r>
              <w:rPr>
                <w:rFonts w:ascii="Calibri" w:hAnsi="Calibri" w:cs="Calibri"/>
              </w:rPr>
              <w:t xml:space="preserve">                                                    .</w:t>
            </w:r>
          </w:p>
          <w:p w:rsidR="0020373F" w:rsidRPr="0020373F" w:rsidRDefault="0020373F" w:rsidP="0020373F">
            <w:pPr>
              <w:autoSpaceDE w:val="0"/>
              <w:autoSpaceDN w:val="0"/>
              <w:adjustRightInd w:val="0"/>
              <w:rPr>
                <w:rFonts w:ascii="Calibri" w:hAnsi="Calibri" w:cs="Calibri"/>
              </w:rPr>
            </w:pPr>
            <w:r>
              <w:rPr>
                <w:rFonts w:ascii="Calibri" w:hAnsi="Calibri" w:cs="Calibri"/>
              </w:rPr>
              <w:t xml:space="preserve">                             }</w:t>
            </w:r>
          </w:p>
        </w:tc>
      </w:tr>
    </w:tbl>
    <w:p w:rsidR="0020373F" w:rsidRDefault="0020373F" w:rsidP="0020373F">
      <w:pPr>
        <w:pStyle w:val="ListParagraph"/>
        <w:spacing w:after="0" w:line="240" w:lineRule="auto"/>
      </w:pPr>
    </w:p>
    <w:p w:rsidR="0020373F" w:rsidRDefault="0020373F" w:rsidP="0020373F">
      <w:pPr>
        <w:pStyle w:val="ListParagraph"/>
        <w:spacing w:after="0" w:line="240" w:lineRule="auto"/>
      </w:pPr>
      <w:r>
        <w:t xml:space="preserve">By repeating the above code 10 times within one iteration of while loop, </w:t>
      </w:r>
    </w:p>
    <w:p w:rsidR="0020373F" w:rsidRDefault="0020373F" w:rsidP="0020373F">
      <w:pPr>
        <w:pStyle w:val="ListParagraph"/>
        <w:spacing w:after="0" w:line="240" w:lineRule="auto"/>
      </w:pPr>
      <w:r>
        <w:t xml:space="preserve">generated the pattern </w:t>
      </w:r>
      <w:r w:rsidRPr="002F3E88">
        <w:rPr>
          <w:b/>
        </w:rPr>
        <w:t>ten</w:t>
      </w:r>
      <w:r>
        <w:t xml:space="preserve"> </w:t>
      </w:r>
      <w:r w:rsidRPr="002F3E88">
        <w:rPr>
          <w:b/>
        </w:rPr>
        <w:t>40ns cycles</w:t>
      </w:r>
      <w:r>
        <w:t xml:space="preserve"> that ends with a </w:t>
      </w:r>
      <w:r w:rsidRPr="002F3E88">
        <w:rPr>
          <w:b/>
        </w:rPr>
        <w:t>30ns gap</w:t>
      </w:r>
      <w:r>
        <w:t xml:space="preserve"> introduced by branch instruction</w:t>
      </w:r>
      <w:r w:rsidR="002F3E88">
        <w:t>.</w:t>
      </w:r>
    </w:p>
    <w:p w:rsidR="002F3E88" w:rsidRDefault="002F3E88" w:rsidP="0020373F">
      <w:pPr>
        <w:pStyle w:val="ListParagraph"/>
        <w:spacing w:after="0" w:line="240" w:lineRule="auto"/>
      </w:pPr>
      <w:r>
        <w:t>Thus generating 25MHz with a 30ns gap every ten cycles.</w:t>
      </w:r>
    </w:p>
    <w:p w:rsidR="0020373F" w:rsidRDefault="0020373F" w:rsidP="0020373F">
      <w:pPr>
        <w:pStyle w:val="ListParagraph"/>
        <w:spacing w:after="0" w:line="240" w:lineRule="auto"/>
      </w:pPr>
    </w:p>
    <w:p w:rsidR="002526F9" w:rsidRDefault="002526F9" w:rsidP="003A5156">
      <w:pPr>
        <w:pStyle w:val="ListParagraph"/>
        <w:numPr>
          <w:ilvl w:val="0"/>
          <w:numId w:val="12"/>
        </w:numPr>
        <w:spacing w:after="0" w:line="240" w:lineRule="auto"/>
      </w:pPr>
      <w:r>
        <w:t>16.667 MHz signal generation</w:t>
      </w:r>
    </w:p>
    <w:p w:rsidR="002526F9" w:rsidRDefault="002526F9" w:rsidP="003A5156">
      <w:pPr>
        <w:pStyle w:val="ListParagraph"/>
        <w:spacing w:after="0" w:line="240" w:lineRule="auto"/>
      </w:pPr>
    </w:p>
    <w:tbl>
      <w:tblPr>
        <w:tblStyle w:val="TableGrid"/>
        <w:tblW w:w="0" w:type="auto"/>
        <w:tblInd w:w="720" w:type="dxa"/>
        <w:tblLook w:val="04A0" w:firstRow="1" w:lastRow="0" w:firstColumn="1" w:lastColumn="0" w:noHBand="0" w:noVBand="1"/>
      </w:tblPr>
      <w:tblGrid>
        <w:gridCol w:w="7396"/>
      </w:tblGrid>
      <w:tr w:rsidR="002526F9" w:rsidTr="003A5156">
        <w:trPr>
          <w:trHeight w:val="3302"/>
        </w:trPr>
        <w:tc>
          <w:tcPr>
            <w:tcW w:w="7396" w:type="dxa"/>
          </w:tcPr>
          <w:p w:rsidR="003A5156" w:rsidRDefault="003A5156" w:rsidP="003A5156">
            <w:pPr>
              <w:keepLines/>
              <w:autoSpaceDE w:val="0"/>
              <w:autoSpaceDN w:val="0"/>
              <w:adjustRightInd w:val="0"/>
              <w:ind w:left="720"/>
              <w:rPr>
                <w:rFonts w:ascii="Calibri" w:hAnsi="Calibri" w:cs="Calibri"/>
              </w:rPr>
            </w:pPr>
            <w:r>
              <w:rPr>
                <w:rFonts w:ascii="Calibri" w:hAnsi="Calibri" w:cs="Calibri"/>
              </w:rPr>
              <w:tab/>
            </w:r>
            <w:r>
              <w:rPr>
                <w:rFonts w:ascii="Calibri" w:hAnsi="Calibri" w:cs="Calibri"/>
              </w:rPr>
              <w:tab/>
              <w:t xml:space="preserve">while (1) </w:t>
            </w:r>
          </w:p>
          <w:p w:rsidR="003A5156" w:rsidRDefault="003A5156" w:rsidP="003A5156">
            <w:pPr>
              <w:keepLines/>
              <w:autoSpaceDE w:val="0"/>
              <w:autoSpaceDN w:val="0"/>
              <w:adjustRightInd w:val="0"/>
              <w:ind w:left="720"/>
              <w:rPr>
                <w:rFonts w:ascii="Calibri" w:hAnsi="Calibri" w:cs="Calibri"/>
              </w:rPr>
            </w:pPr>
            <w:r>
              <w:rPr>
                <w:rFonts w:ascii="Calibri" w:hAnsi="Calibri" w:cs="Calibri"/>
              </w:rPr>
              <w:tab/>
              <w:t xml:space="preserve">{ </w:t>
            </w:r>
          </w:p>
          <w:p w:rsidR="003A5156" w:rsidRDefault="003A5156" w:rsidP="003A5156">
            <w:pPr>
              <w:keepLines/>
              <w:autoSpaceDE w:val="0"/>
              <w:autoSpaceDN w:val="0"/>
              <w:adjustRightInd w:val="0"/>
              <w:ind w:left="720"/>
              <w:rPr>
                <w:rFonts w:ascii="Calibri" w:hAnsi="Calibri" w:cs="Calibri"/>
              </w:rPr>
            </w:pPr>
            <w:r>
              <w:rPr>
                <w:rFonts w:ascii="Calibri" w:hAnsi="Calibri" w:cs="Calibri"/>
              </w:rPr>
              <w:tab/>
            </w:r>
            <w:r>
              <w:rPr>
                <w:rFonts w:ascii="Calibri" w:hAnsi="Calibri" w:cs="Calibri"/>
              </w:rPr>
              <w:tab/>
              <w:t>*FIOSET2 = mask;</w:t>
            </w:r>
          </w:p>
          <w:p w:rsidR="003A5156" w:rsidRDefault="003A5156" w:rsidP="003A5156">
            <w:pPr>
              <w:keepLines/>
              <w:autoSpaceDE w:val="0"/>
              <w:autoSpaceDN w:val="0"/>
              <w:adjustRightInd w:val="0"/>
              <w:ind w:left="720"/>
              <w:rPr>
                <w:rFonts w:ascii="Calibri" w:hAnsi="Calibri" w:cs="Calibri"/>
              </w:rPr>
            </w:pPr>
            <w:r>
              <w:rPr>
                <w:rFonts w:ascii="Calibri" w:hAnsi="Calibri" w:cs="Calibri"/>
              </w:rPr>
              <w:t xml:space="preserve">     282:</w:t>
            </w:r>
            <w:r>
              <w:rPr>
                <w:rFonts w:ascii="Calibri" w:hAnsi="Calibri" w:cs="Calibri"/>
              </w:rPr>
              <w:tab/>
              <w:t xml:space="preserve">7013      </w:t>
            </w:r>
            <w:r>
              <w:rPr>
                <w:rFonts w:ascii="Calibri" w:hAnsi="Calibri" w:cs="Calibri"/>
              </w:rPr>
              <w:tab/>
              <w:t>strb</w:t>
            </w:r>
            <w:r>
              <w:rPr>
                <w:rFonts w:ascii="Calibri" w:hAnsi="Calibri" w:cs="Calibri"/>
              </w:rPr>
              <w:tab/>
              <w:t>r3, [r2, #0]</w:t>
            </w:r>
          </w:p>
          <w:p w:rsidR="003A5156" w:rsidRDefault="003A5156" w:rsidP="003A5156">
            <w:pPr>
              <w:keepLines/>
              <w:autoSpaceDE w:val="0"/>
              <w:autoSpaceDN w:val="0"/>
              <w:adjustRightInd w:val="0"/>
              <w:ind w:left="720"/>
              <w:rPr>
                <w:rFonts w:ascii="Calibri" w:hAnsi="Calibri" w:cs="Calibri"/>
              </w:rPr>
            </w:pPr>
            <w:r>
              <w:rPr>
                <w:rFonts w:ascii="Calibri" w:hAnsi="Calibri" w:cs="Calibri"/>
              </w:rPr>
              <w:tab/>
            </w:r>
            <w:r>
              <w:rPr>
                <w:rFonts w:ascii="Calibri" w:hAnsi="Calibri" w:cs="Calibri"/>
              </w:rPr>
              <w:tab/>
              <w:t>*FIOSET2 = mask;</w:t>
            </w:r>
          </w:p>
          <w:p w:rsidR="003A5156" w:rsidRDefault="003A5156" w:rsidP="003A5156">
            <w:pPr>
              <w:keepLines/>
              <w:autoSpaceDE w:val="0"/>
              <w:autoSpaceDN w:val="0"/>
              <w:adjustRightInd w:val="0"/>
              <w:ind w:left="720"/>
              <w:rPr>
                <w:rFonts w:ascii="Calibri" w:hAnsi="Calibri" w:cs="Calibri"/>
              </w:rPr>
            </w:pPr>
            <w:r>
              <w:rPr>
                <w:rFonts w:ascii="Calibri" w:hAnsi="Calibri" w:cs="Calibri"/>
              </w:rPr>
              <w:t xml:space="preserve">     284:</w:t>
            </w:r>
            <w:r>
              <w:rPr>
                <w:rFonts w:ascii="Calibri" w:hAnsi="Calibri" w:cs="Calibri"/>
              </w:rPr>
              <w:tab/>
              <w:t xml:space="preserve">7013      </w:t>
            </w:r>
            <w:r>
              <w:rPr>
                <w:rFonts w:ascii="Calibri" w:hAnsi="Calibri" w:cs="Calibri"/>
              </w:rPr>
              <w:tab/>
              <w:t>strb</w:t>
            </w:r>
            <w:r>
              <w:rPr>
                <w:rFonts w:ascii="Calibri" w:hAnsi="Calibri" w:cs="Calibri"/>
              </w:rPr>
              <w:tab/>
              <w:t>r3, [r2, #0]</w:t>
            </w:r>
          </w:p>
          <w:p w:rsidR="003A5156" w:rsidRDefault="003A5156" w:rsidP="003A5156">
            <w:pPr>
              <w:keepLines/>
              <w:autoSpaceDE w:val="0"/>
              <w:autoSpaceDN w:val="0"/>
              <w:adjustRightInd w:val="0"/>
              <w:ind w:left="720"/>
              <w:rPr>
                <w:rFonts w:ascii="Calibri" w:hAnsi="Calibri" w:cs="Calibri"/>
              </w:rPr>
            </w:pPr>
            <w:r>
              <w:rPr>
                <w:rFonts w:ascii="Calibri" w:hAnsi="Calibri" w:cs="Calibri"/>
              </w:rPr>
              <w:tab/>
            </w:r>
            <w:r>
              <w:rPr>
                <w:rFonts w:ascii="Calibri" w:hAnsi="Calibri" w:cs="Calibri"/>
              </w:rPr>
              <w:tab/>
              <w:t>*FIOSET2 = mask;</w:t>
            </w:r>
          </w:p>
          <w:p w:rsidR="003A5156" w:rsidRDefault="003A5156" w:rsidP="003A5156">
            <w:pPr>
              <w:keepLines/>
              <w:autoSpaceDE w:val="0"/>
              <w:autoSpaceDN w:val="0"/>
              <w:adjustRightInd w:val="0"/>
              <w:ind w:left="720"/>
              <w:rPr>
                <w:rFonts w:ascii="Calibri" w:hAnsi="Calibri" w:cs="Calibri"/>
              </w:rPr>
            </w:pPr>
            <w:r>
              <w:rPr>
                <w:rFonts w:ascii="Calibri" w:hAnsi="Calibri" w:cs="Calibri"/>
              </w:rPr>
              <w:t xml:space="preserve">     286:</w:t>
            </w:r>
            <w:r>
              <w:rPr>
                <w:rFonts w:ascii="Calibri" w:hAnsi="Calibri" w:cs="Calibri"/>
              </w:rPr>
              <w:tab/>
              <w:t xml:space="preserve">7013      </w:t>
            </w:r>
            <w:r>
              <w:rPr>
                <w:rFonts w:ascii="Calibri" w:hAnsi="Calibri" w:cs="Calibri"/>
              </w:rPr>
              <w:tab/>
              <w:t>strb</w:t>
            </w:r>
            <w:r>
              <w:rPr>
                <w:rFonts w:ascii="Calibri" w:hAnsi="Calibri" w:cs="Calibri"/>
              </w:rPr>
              <w:tab/>
              <w:t>r3, [r2, #0]</w:t>
            </w:r>
          </w:p>
          <w:p w:rsidR="003A5156" w:rsidRDefault="003A5156" w:rsidP="003A5156">
            <w:pPr>
              <w:keepLines/>
              <w:autoSpaceDE w:val="0"/>
              <w:autoSpaceDN w:val="0"/>
              <w:adjustRightInd w:val="0"/>
              <w:ind w:left="720"/>
              <w:rPr>
                <w:rFonts w:ascii="Calibri" w:hAnsi="Calibri" w:cs="Calibri"/>
              </w:rPr>
            </w:pPr>
            <w:r>
              <w:rPr>
                <w:rFonts w:ascii="Calibri" w:hAnsi="Calibri" w:cs="Calibri"/>
              </w:rPr>
              <w:tab/>
            </w:r>
            <w:r>
              <w:rPr>
                <w:rFonts w:ascii="Calibri" w:hAnsi="Calibri" w:cs="Calibri"/>
              </w:rPr>
              <w:tab/>
              <w:t>*FIOCLR2 = mask;</w:t>
            </w:r>
          </w:p>
          <w:p w:rsidR="003A5156" w:rsidRDefault="003A5156" w:rsidP="003A5156">
            <w:pPr>
              <w:keepLines/>
              <w:autoSpaceDE w:val="0"/>
              <w:autoSpaceDN w:val="0"/>
              <w:adjustRightInd w:val="0"/>
              <w:ind w:left="720"/>
              <w:rPr>
                <w:rFonts w:ascii="Calibri" w:hAnsi="Calibri" w:cs="Calibri"/>
              </w:rPr>
            </w:pPr>
            <w:r>
              <w:rPr>
                <w:rFonts w:ascii="Calibri" w:hAnsi="Calibri" w:cs="Calibri"/>
              </w:rPr>
              <w:t xml:space="preserve">     288:</w:t>
            </w:r>
            <w:r>
              <w:rPr>
                <w:rFonts w:ascii="Calibri" w:hAnsi="Calibri" w:cs="Calibri"/>
              </w:rPr>
              <w:tab/>
              <w:t xml:space="preserve">700b      </w:t>
            </w:r>
            <w:r>
              <w:rPr>
                <w:rFonts w:ascii="Calibri" w:hAnsi="Calibri" w:cs="Calibri"/>
              </w:rPr>
              <w:tab/>
              <w:t>strb</w:t>
            </w:r>
            <w:r>
              <w:rPr>
                <w:rFonts w:ascii="Calibri" w:hAnsi="Calibri" w:cs="Calibri"/>
              </w:rPr>
              <w:tab/>
              <w:t>r3, [r1, #0]</w:t>
            </w:r>
          </w:p>
          <w:p w:rsidR="003A5156" w:rsidRDefault="003A5156" w:rsidP="003A5156">
            <w:pPr>
              <w:keepLines/>
              <w:autoSpaceDE w:val="0"/>
              <w:autoSpaceDN w:val="0"/>
              <w:adjustRightInd w:val="0"/>
              <w:ind w:left="720"/>
              <w:rPr>
                <w:rFonts w:ascii="Calibri" w:hAnsi="Calibri" w:cs="Calibri"/>
              </w:rPr>
            </w:pPr>
          </w:p>
          <w:p w:rsidR="002526F9" w:rsidRDefault="003A5156" w:rsidP="003A5156">
            <w:pPr>
              <w:pStyle w:val="ListParagraph"/>
              <w:keepLines/>
              <w:ind w:left="0"/>
            </w:pPr>
            <w:r>
              <w:rPr>
                <w:rFonts w:ascii="Calibri" w:hAnsi="Calibri" w:cs="Calibri"/>
              </w:rPr>
              <w:tab/>
              <w:t xml:space="preserve">             }</w:t>
            </w:r>
          </w:p>
        </w:tc>
      </w:tr>
    </w:tbl>
    <w:p w:rsidR="002526F9" w:rsidRDefault="002526F9" w:rsidP="003A5156">
      <w:pPr>
        <w:pStyle w:val="ListParagraph"/>
        <w:spacing w:after="0" w:line="240" w:lineRule="auto"/>
      </w:pPr>
    </w:p>
    <w:p w:rsidR="003A5156" w:rsidRDefault="003A5156" w:rsidP="003A5156">
      <w:pPr>
        <w:pStyle w:val="ListParagraph"/>
        <w:spacing w:after="0" w:line="240" w:lineRule="auto"/>
      </w:pPr>
      <w:r>
        <w:t>The above GPIO set clear loop,</w:t>
      </w:r>
    </w:p>
    <w:p w:rsidR="002526F9" w:rsidRDefault="003A5156" w:rsidP="003A5156">
      <w:pPr>
        <w:pStyle w:val="ListParagraph"/>
        <w:spacing w:after="0" w:line="240" w:lineRule="auto"/>
      </w:pPr>
      <w:r>
        <w:t xml:space="preserve"> GPIO is set for 30 ns, And clear for 10ns + 20ns introduced by branch </w:t>
      </w:r>
    </w:p>
    <w:p w:rsidR="003A5156" w:rsidRDefault="003A5156" w:rsidP="003A5156">
      <w:pPr>
        <w:pStyle w:val="ListParagraph"/>
        <w:spacing w:after="0" w:line="240" w:lineRule="auto"/>
      </w:pPr>
      <w:r>
        <w:t>Total 60ns time period = 16.6667 MHz frequency.</w:t>
      </w:r>
    </w:p>
    <w:p w:rsidR="003A5156" w:rsidRDefault="003A5156" w:rsidP="003A5156">
      <w:pPr>
        <w:pStyle w:val="ListParagraph"/>
        <w:spacing w:after="0" w:line="240" w:lineRule="auto"/>
      </w:pPr>
    </w:p>
    <w:p w:rsidR="002526F9" w:rsidRDefault="002526F9" w:rsidP="003A5156">
      <w:pPr>
        <w:pStyle w:val="ListParagraph"/>
        <w:numPr>
          <w:ilvl w:val="0"/>
          <w:numId w:val="12"/>
        </w:numPr>
        <w:spacing w:after="0" w:line="240" w:lineRule="auto"/>
      </w:pPr>
      <w:r>
        <w:t>Arbitrary Freq. signal generation (0.5 MHz to 1Hz)</w:t>
      </w:r>
    </w:p>
    <w:p w:rsidR="002526F9" w:rsidRDefault="002526F9" w:rsidP="003A5156">
      <w:pPr>
        <w:pStyle w:val="ListParagraph"/>
        <w:spacing w:after="0" w:line="240" w:lineRule="auto"/>
      </w:pPr>
      <w:r>
        <w:t>wait_us() function of mbed library was used to add delay between consecutive write to GPIO pin. The delay between toggling was computed at run time from user input freq  using the simple formula:</w:t>
      </w:r>
    </w:p>
    <w:p w:rsidR="002526F9" w:rsidRDefault="002526F9" w:rsidP="003A5156">
      <w:pPr>
        <w:pStyle w:val="ListParagraph"/>
        <w:spacing w:after="0" w:line="240" w:lineRule="auto"/>
      </w:pPr>
    </w:p>
    <w:p w:rsidR="002526F9" w:rsidRDefault="002526F9" w:rsidP="003A5156">
      <w:pPr>
        <w:pStyle w:val="ListParagraph"/>
        <w:spacing w:after="0" w:line="240" w:lineRule="auto"/>
      </w:pPr>
      <w:r>
        <w:t xml:space="preserve">  delay_us_f = 1000000/(freq*2);</w:t>
      </w:r>
    </w:p>
    <w:p w:rsidR="002526F9" w:rsidRDefault="002526F9" w:rsidP="003A5156">
      <w:pPr>
        <w:pStyle w:val="ListParagraph"/>
        <w:spacing w:after="0" w:line="240" w:lineRule="auto"/>
      </w:pPr>
      <w:r>
        <w:t xml:space="preserve">  delay_us_i = (unsigned int) delay_us_f;</w:t>
      </w:r>
    </w:p>
    <w:p w:rsidR="002F50BA" w:rsidRDefault="002F50BA" w:rsidP="003A5156">
      <w:pPr>
        <w:pStyle w:val="ListParagraph"/>
        <w:spacing w:after="0" w:line="240" w:lineRule="auto"/>
      </w:pPr>
    </w:p>
    <w:p w:rsidR="0081198A" w:rsidRDefault="00B96CFC" w:rsidP="0081198A">
      <w:pPr>
        <w:pStyle w:val="ListParagraph"/>
        <w:numPr>
          <w:ilvl w:val="0"/>
          <w:numId w:val="12"/>
        </w:numPr>
        <w:spacing w:after="0" w:line="240" w:lineRule="auto"/>
      </w:pPr>
      <w:r>
        <w:t xml:space="preserve">100 </w:t>
      </w:r>
      <w:r w:rsidR="00E3706E">
        <w:t>MHz sampling – using register variables</w:t>
      </w:r>
    </w:p>
    <w:tbl>
      <w:tblPr>
        <w:tblStyle w:val="TableGrid"/>
        <w:tblW w:w="0" w:type="auto"/>
        <w:tblInd w:w="720" w:type="dxa"/>
        <w:tblLook w:val="04A0" w:firstRow="1" w:lastRow="0" w:firstColumn="1" w:lastColumn="0" w:noHBand="0" w:noVBand="1"/>
      </w:tblPr>
      <w:tblGrid>
        <w:gridCol w:w="9936"/>
      </w:tblGrid>
      <w:tr w:rsidR="0010684C" w:rsidTr="0010684C">
        <w:tc>
          <w:tcPr>
            <w:tcW w:w="10656" w:type="dxa"/>
          </w:tcPr>
          <w:p w:rsidR="00CD1A62" w:rsidRDefault="00CD1A62" w:rsidP="00120E62">
            <w:pPr>
              <w:pStyle w:val="ListParagraph"/>
            </w:pPr>
          </w:p>
          <w:p w:rsidR="00AD40BC" w:rsidRDefault="00AD40BC" w:rsidP="00AD40BC">
            <w:pPr>
              <w:pStyle w:val="ListParagraph"/>
            </w:pPr>
            <w:r>
              <w:t xml:space="preserve">     33a:</w:t>
            </w:r>
            <w:r>
              <w:tab/>
              <w:t xml:space="preserve">4918      </w:t>
            </w:r>
            <w:r>
              <w:tab/>
              <w:t>ldr</w:t>
            </w:r>
            <w:r>
              <w:tab/>
              <w:t>r1, [pc, #96]</w:t>
            </w:r>
            <w:r>
              <w:tab/>
              <w:t>; (39c &lt;main+0x1b4&gt;)</w:t>
            </w:r>
          </w:p>
          <w:p w:rsidR="00AD40BC" w:rsidRDefault="00AD40BC" w:rsidP="00AD40BC">
            <w:pPr>
              <w:pStyle w:val="ListParagraph"/>
            </w:pPr>
            <w:r>
              <w:t xml:space="preserve">     33c:</w:t>
            </w:r>
            <w:r>
              <w:tab/>
              <w:t xml:space="preserve">f203 30ff </w:t>
            </w:r>
            <w:r>
              <w:tab/>
              <w:t>addw</w:t>
            </w:r>
            <w:r>
              <w:tab/>
              <w:t>r0, r3, #1023</w:t>
            </w:r>
            <w:r>
              <w:tab/>
              <w:t>; 0x3ff</w:t>
            </w:r>
          </w:p>
          <w:p w:rsidR="00AD40BC" w:rsidRDefault="00AD40BC" w:rsidP="00AD40BC">
            <w:pPr>
              <w:pStyle w:val="ListParagraph"/>
            </w:pPr>
            <w:r>
              <w:lastRenderedPageBreak/>
              <w:t xml:space="preserve">     340:</w:t>
            </w:r>
            <w:r>
              <w:tab/>
              <w:t xml:space="preserve">9005      </w:t>
            </w:r>
            <w:r>
              <w:tab/>
              <w:t>str</w:t>
            </w:r>
            <w:r>
              <w:tab/>
              <w:t>r0, [sp, #20]</w:t>
            </w:r>
          </w:p>
          <w:p w:rsidR="00CD1A62" w:rsidRDefault="00CD1A62" w:rsidP="00CD1A62">
            <w:pPr>
              <w:pStyle w:val="ListParagraph"/>
            </w:pPr>
            <w:r>
              <w:t>reg1 = LPC_GPIO0-&gt;FIOPIN0;</w:t>
            </w:r>
          </w:p>
          <w:p w:rsidR="00CD1A62" w:rsidRDefault="00CD1A62" w:rsidP="00CD1A62">
            <w:pPr>
              <w:pStyle w:val="ListParagraph"/>
            </w:pPr>
            <w:r>
              <w:t xml:space="preserve">     342:</w:t>
            </w:r>
            <w:r>
              <w:tab/>
              <w:t xml:space="preserve">f891 9014 </w:t>
            </w:r>
            <w:r>
              <w:tab/>
              <w:t>ldrb.w</w:t>
            </w:r>
            <w:r>
              <w:tab/>
              <w:t>r9, [r1, #20]</w:t>
            </w:r>
          </w:p>
          <w:p w:rsidR="00CD1A62" w:rsidRDefault="00CD1A62" w:rsidP="00CD1A62">
            <w:pPr>
              <w:pStyle w:val="ListParagraph"/>
            </w:pPr>
            <w:r>
              <w:t xml:space="preserve"> reg2 = LPC_GPIO0-&gt;FIOPIN0;</w:t>
            </w:r>
          </w:p>
          <w:p w:rsidR="00CD1A62" w:rsidRDefault="00CD1A62" w:rsidP="00CD1A62">
            <w:pPr>
              <w:pStyle w:val="ListParagraph"/>
            </w:pPr>
            <w:r>
              <w:t xml:space="preserve">     346:</w:t>
            </w:r>
            <w:r>
              <w:tab/>
              <w:t xml:space="preserve">f891 8014 </w:t>
            </w:r>
            <w:r>
              <w:tab/>
              <w:t>ldrb.w</w:t>
            </w:r>
            <w:r>
              <w:tab/>
              <w:t>r8, [r1, #20]</w:t>
            </w:r>
          </w:p>
          <w:p w:rsidR="00CD1A62" w:rsidRDefault="00CD1A62" w:rsidP="00CD1A62">
            <w:pPr>
              <w:pStyle w:val="ListParagraph"/>
            </w:pPr>
            <w:r>
              <w:t xml:space="preserve"> reg3 = LPC_GPIO0-&gt;FIOPIN0;</w:t>
            </w:r>
          </w:p>
          <w:p w:rsidR="00CD1A62" w:rsidRDefault="00CD1A62" w:rsidP="00CD1A62">
            <w:pPr>
              <w:pStyle w:val="ListParagraph"/>
            </w:pPr>
            <w:r>
              <w:t xml:space="preserve">     34a:</w:t>
            </w:r>
            <w:r>
              <w:tab/>
              <w:t xml:space="preserve">f891 c014 </w:t>
            </w:r>
            <w:r>
              <w:tab/>
              <w:t>ldrb.w</w:t>
            </w:r>
            <w:r>
              <w:tab/>
              <w:t>ip, [r1, #20]</w:t>
            </w:r>
          </w:p>
          <w:p w:rsidR="00CD1A62" w:rsidRDefault="00CD1A62" w:rsidP="00CD1A62">
            <w:pPr>
              <w:pStyle w:val="ListParagraph"/>
            </w:pPr>
            <w:r>
              <w:t xml:space="preserve"> reg4 = LPC_GPIO0-&gt;FIOPIN0;</w:t>
            </w:r>
          </w:p>
          <w:p w:rsidR="00CD1A62" w:rsidRDefault="00CD1A62" w:rsidP="00CD1A62">
            <w:pPr>
              <w:pStyle w:val="ListParagraph"/>
            </w:pPr>
            <w:r>
              <w:t xml:space="preserve">     34e:</w:t>
            </w:r>
            <w:r>
              <w:tab/>
              <w:t xml:space="preserve">f891 e014 </w:t>
            </w:r>
            <w:r>
              <w:tab/>
              <w:t>ldrb.w</w:t>
            </w:r>
            <w:r>
              <w:tab/>
              <w:t>lr, [r1, #20]</w:t>
            </w:r>
          </w:p>
          <w:p w:rsidR="00CD1A62" w:rsidRDefault="00CD1A62" w:rsidP="00CD1A62">
            <w:pPr>
              <w:pStyle w:val="ListParagraph"/>
            </w:pPr>
            <w:r>
              <w:t xml:space="preserve"> reg5 = LPC_GPIO0-&gt;FIOPIN0;</w:t>
            </w:r>
          </w:p>
          <w:p w:rsidR="00CD1A62" w:rsidRDefault="00CD1A62" w:rsidP="00CD1A62">
            <w:pPr>
              <w:pStyle w:val="ListParagraph"/>
            </w:pPr>
            <w:r>
              <w:t xml:space="preserve">     352:</w:t>
            </w:r>
            <w:r>
              <w:tab/>
              <w:t xml:space="preserve">7d0f      </w:t>
            </w:r>
            <w:r>
              <w:tab/>
            </w:r>
            <w:r w:rsidR="00523D0B">
              <w:t xml:space="preserve">               </w:t>
            </w:r>
            <w:r>
              <w:t>ldrb</w:t>
            </w:r>
            <w:r>
              <w:tab/>
              <w:t>r7, [r1, #20]</w:t>
            </w:r>
          </w:p>
          <w:p w:rsidR="00CD1A62" w:rsidRDefault="00CD1A62" w:rsidP="00CD1A62">
            <w:pPr>
              <w:pStyle w:val="ListParagraph"/>
            </w:pPr>
            <w:r>
              <w:t xml:space="preserve"> reg6 = LPC_GPIO0-&gt;FIOPIN0;</w:t>
            </w:r>
          </w:p>
          <w:p w:rsidR="00CD1A62" w:rsidRDefault="00CD1A62" w:rsidP="00CD1A62">
            <w:pPr>
              <w:pStyle w:val="ListParagraph"/>
            </w:pPr>
            <w:r>
              <w:t xml:space="preserve">     354:</w:t>
            </w:r>
            <w:r>
              <w:tab/>
              <w:t xml:space="preserve">7d0e      </w:t>
            </w:r>
            <w:r>
              <w:tab/>
              <w:t>ldrb</w:t>
            </w:r>
            <w:r>
              <w:tab/>
              <w:t>r6, [r1, #20]</w:t>
            </w:r>
          </w:p>
          <w:p w:rsidR="00CD1A62" w:rsidRDefault="00CD1A62" w:rsidP="00CD1A62">
            <w:pPr>
              <w:pStyle w:val="ListParagraph"/>
            </w:pPr>
            <w:r>
              <w:t xml:space="preserve"> reg7 = LPC_GPIO0-&gt;FIOPIN0;</w:t>
            </w:r>
          </w:p>
          <w:p w:rsidR="00CD1A62" w:rsidRDefault="00CD1A62" w:rsidP="00CD1A62">
            <w:pPr>
              <w:pStyle w:val="ListParagraph"/>
            </w:pPr>
            <w:r>
              <w:t xml:space="preserve">     356:</w:t>
            </w:r>
            <w:r>
              <w:tab/>
              <w:t xml:space="preserve">7d0d      </w:t>
            </w:r>
            <w:r>
              <w:tab/>
              <w:t>ldrb</w:t>
            </w:r>
            <w:r>
              <w:tab/>
              <w:t>r5, [r1, #20]</w:t>
            </w:r>
          </w:p>
          <w:p w:rsidR="00CD1A62" w:rsidRDefault="00CD1A62" w:rsidP="00CD1A62">
            <w:pPr>
              <w:pStyle w:val="ListParagraph"/>
            </w:pPr>
            <w:r>
              <w:t xml:space="preserve"> reg8 = LPC_GPIO0-&gt;FIOPIN0;</w:t>
            </w:r>
          </w:p>
          <w:p w:rsidR="00CD1A62" w:rsidRDefault="00CD1A62" w:rsidP="00CD1A62">
            <w:pPr>
              <w:pStyle w:val="ListParagraph"/>
            </w:pPr>
            <w:r>
              <w:t xml:space="preserve">     358:</w:t>
            </w:r>
            <w:r>
              <w:tab/>
              <w:t xml:space="preserve">7d0c      </w:t>
            </w:r>
            <w:r>
              <w:tab/>
              <w:t>ldrb</w:t>
            </w:r>
            <w:r>
              <w:tab/>
              <w:t>r4, [r1, #20]</w:t>
            </w:r>
          </w:p>
          <w:p w:rsidR="00CD1A62" w:rsidRDefault="00CD1A62" w:rsidP="00CD1A62">
            <w:pPr>
              <w:pStyle w:val="ListParagraph"/>
            </w:pPr>
            <w:r>
              <w:t xml:space="preserve"> reg9 = LPC_GPIO0-&gt;FIOPIN0;</w:t>
            </w:r>
          </w:p>
          <w:p w:rsidR="00CD1A62" w:rsidRDefault="00CD1A62" w:rsidP="00CD1A62">
            <w:pPr>
              <w:pStyle w:val="ListParagraph"/>
            </w:pPr>
            <w:r>
              <w:t xml:space="preserve">     35a:</w:t>
            </w:r>
            <w:r>
              <w:tab/>
              <w:t xml:space="preserve">7d08      </w:t>
            </w:r>
            <w:r>
              <w:tab/>
              <w:t>ldrb</w:t>
            </w:r>
            <w:r>
              <w:tab/>
              <w:t>r0, [r1, #20]</w:t>
            </w:r>
            <w:r w:rsidR="00120E62">
              <w:t xml:space="preserve">  </w:t>
            </w:r>
            <w:r w:rsidR="00120E62">
              <w:t xml:space="preserve">    </w:t>
            </w:r>
          </w:p>
          <w:p w:rsidR="00120E62" w:rsidRDefault="00120E62" w:rsidP="00CD1A62">
            <w:pPr>
              <w:autoSpaceDE w:val="0"/>
              <w:autoSpaceDN w:val="0"/>
              <w:adjustRightInd w:val="0"/>
            </w:pPr>
          </w:p>
        </w:tc>
      </w:tr>
    </w:tbl>
    <w:p w:rsidR="0010684C" w:rsidRDefault="0010684C" w:rsidP="0010684C">
      <w:pPr>
        <w:pStyle w:val="ListParagraph"/>
        <w:spacing w:after="0" w:line="240" w:lineRule="auto"/>
      </w:pPr>
    </w:p>
    <w:p w:rsidR="00523D0B" w:rsidRDefault="00523D0B" w:rsidP="0010684C">
      <w:pPr>
        <w:pStyle w:val="ListParagraph"/>
        <w:spacing w:after="0" w:line="240" w:lineRule="auto"/>
      </w:pPr>
      <w:r>
        <w:t>ldrb takes total</w:t>
      </w:r>
      <w:r w:rsidR="00AA5746">
        <w:t xml:space="preserve"> 4 cycles </w:t>
      </w:r>
      <w:r>
        <w:t xml:space="preserve"> (F,D,Ea,Ed) – </w:t>
      </w:r>
      <w:r w:rsidR="008F7F04">
        <w:t>or 2 exec cycles.</w:t>
      </w:r>
    </w:p>
    <w:p w:rsidR="00AA5746" w:rsidRDefault="00AA5746" w:rsidP="0010684C">
      <w:pPr>
        <w:pStyle w:val="ListParagraph"/>
        <w:spacing w:after="0" w:line="240" w:lineRule="auto"/>
      </w:pPr>
      <w:r>
        <w:t>Nth load’s Ed can be pipelined with N+1th Ea ( since address of N+1 is not based on Data Phase of N)</w:t>
      </w:r>
    </w:p>
    <w:p w:rsidR="00523D0B" w:rsidRDefault="00AA5746" w:rsidP="0010684C">
      <w:pPr>
        <w:pStyle w:val="ListParagraph"/>
        <w:spacing w:after="0" w:line="240" w:lineRule="auto"/>
      </w:pPr>
      <w:r>
        <w:t>A sample is taken every 10ns (one clock cycle) and hence 100MHz sampling is achieved.</w:t>
      </w:r>
    </w:p>
    <w:p w:rsidR="00523D0B" w:rsidRDefault="00523D0B" w:rsidP="0010684C">
      <w:pPr>
        <w:pStyle w:val="ListParagraph"/>
        <w:spacing w:after="0" w:line="240" w:lineRule="auto"/>
      </w:pPr>
    </w:p>
    <w:p w:rsidR="00E3706E" w:rsidRDefault="00AA5746" w:rsidP="0081198A">
      <w:pPr>
        <w:pStyle w:val="ListParagraph"/>
        <w:numPr>
          <w:ilvl w:val="0"/>
          <w:numId w:val="12"/>
        </w:numPr>
        <w:spacing w:after="0" w:line="240" w:lineRule="auto"/>
      </w:pPr>
      <w:r>
        <w:t>50</w:t>
      </w:r>
      <w:r w:rsidR="00E3706E">
        <w:t xml:space="preserve"> MHz sampling – </w:t>
      </w:r>
      <w:r>
        <w:t>By interleaving buffer stores in between load of GPIO to register.</w:t>
      </w:r>
      <w:r w:rsidR="00E3706E">
        <w:t xml:space="preserve"> </w:t>
      </w:r>
    </w:p>
    <w:tbl>
      <w:tblPr>
        <w:tblStyle w:val="TableGrid"/>
        <w:tblW w:w="0" w:type="auto"/>
        <w:tblInd w:w="720" w:type="dxa"/>
        <w:tblLook w:val="04A0" w:firstRow="1" w:lastRow="0" w:firstColumn="1" w:lastColumn="0" w:noHBand="0" w:noVBand="1"/>
      </w:tblPr>
      <w:tblGrid>
        <w:gridCol w:w="9936"/>
      </w:tblGrid>
      <w:tr w:rsidR="00CD1A62" w:rsidTr="00CD1A62">
        <w:tc>
          <w:tcPr>
            <w:tcW w:w="10656" w:type="dxa"/>
          </w:tcPr>
          <w:p w:rsidR="00CD1A62" w:rsidRDefault="00CD1A62" w:rsidP="00CD1A62">
            <w:pPr>
              <w:pStyle w:val="ListParagraph"/>
              <w:ind w:left="0"/>
            </w:pPr>
          </w:p>
          <w:p w:rsidR="00CD1A62" w:rsidRDefault="00CD1A62" w:rsidP="00CD1A62">
            <w:pPr>
              <w:pStyle w:val="ListParagraph"/>
            </w:pPr>
            <w:r>
              <w:t>246:</w:t>
            </w:r>
            <w:r>
              <w:tab/>
              <w:t xml:space="preserve">7d08      </w:t>
            </w:r>
            <w:r>
              <w:tab/>
              <w:t>ldrb</w:t>
            </w:r>
            <w:r>
              <w:tab/>
              <w:t>r0, [r1, #20]</w:t>
            </w:r>
          </w:p>
          <w:p w:rsidR="00CD1A62" w:rsidRDefault="00CD1A62" w:rsidP="00CD1A62">
            <w:pPr>
              <w:pStyle w:val="ListParagraph"/>
              <w:ind w:left="0"/>
            </w:pPr>
            <w:r>
              <w:t xml:space="preserve">                    248:</w:t>
            </w:r>
            <w:r>
              <w:tab/>
              <w:t xml:space="preserve">3308      </w:t>
            </w:r>
            <w:r>
              <w:tab/>
              <w:t>adds</w:t>
            </w:r>
            <w:r>
              <w:tab/>
              <w:t>r3, #8</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24a:</w:t>
            </w:r>
            <w:r>
              <w:rPr>
                <w:rFonts w:ascii="Calibri" w:hAnsi="Calibri" w:cs="Calibri"/>
              </w:rPr>
              <w:tab/>
              <w:t xml:space="preserve">f803 0c08 </w:t>
            </w:r>
            <w:r>
              <w:rPr>
                <w:rFonts w:ascii="Calibri" w:hAnsi="Calibri" w:cs="Calibri"/>
              </w:rPr>
              <w:tab/>
              <w:t>strb.w</w:t>
            </w:r>
            <w:r>
              <w:rPr>
                <w:rFonts w:ascii="Calibri" w:hAnsi="Calibri" w:cs="Calibri"/>
              </w:rPr>
              <w:tab/>
              <w:t>r0, [r3, #-8]</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reg2 = LPC_GPIO0-&gt;FIOPIN0;</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24e:</w:t>
            </w:r>
            <w:r>
              <w:rPr>
                <w:rFonts w:ascii="Calibri" w:hAnsi="Calibri" w:cs="Calibri"/>
              </w:rPr>
              <w:tab/>
              <w:t xml:space="preserve">7d08      </w:t>
            </w:r>
            <w:r>
              <w:rPr>
                <w:rFonts w:ascii="Calibri" w:hAnsi="Calibri" w:cs="Calibri"/>
              </w:rPr>
              <w:tab/>
              <w:t>ldrb</w:t>
            </w:r>
            <w:r>
              <w:rPr>
                <w:rFonts w:ascii="Calibri" w:hAnsi="Calibri" w:cs="Calibri"/>
              </w:rPr>
              <w:tab/>
              <w:t>r0, [r1, #20]</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buf[1] = reg2;</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250:</w:t>
            </w:r>
            <w:r>
              <w:rPr>
                <w:rFonts w:ascii="Calibri" w:hAnsi="Calibri" w:cs="Calibri"/>
              </w:rPr>
              <w:tab/>
              <w:t xml:space="preserve">f803 0c07 </w:t>
            </w:r>
            <w:r>
              <w:rPr>
                <w:rFonts w:ascii="Calibri" w:hAnsi="Calibri" w:cs="Calibri"/>
              </w:rPr>
              <w:tab/>
              <w:t>strb.w</w:t>
            </w:r>
            <w:r>
              <w:rPr>
                <w:rFonts w:ascii="Calibri" w:hAnsi="Calibri" w:cs="Calibri"/>
              </w:rPr>
              <w:tab/>
              <w:t>r0, [r3, #-7]</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reg3 = LPC_GPIO0-&gt;FIOPIN0;</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254:</w:t>
            </w:r>
            <w:r>
              <w:rPr>
                <w:rFonts w:ascii="Calibri" w:hAnsi="Calibri" w:cs="Calibri"/>
              </w:rPr>
              <w:tab/>
              <w:t xml:space="preserve">7d08      </w:t>
            </w:r>
            <w:r>
              <w:rPr>
                <w:rFonts w:ascii="Calibri" w:hAnsi="Calibri" w:cs="Calibri"/>
              </w:rPr>
              <w:tab/>
              <w:t>ldrb</w:t>
            </w:r>
            <w:r>
              <w:rPr>
                <w:rFonts w:ascii="Calibri" w:hAnsi="Calibri" w:cs="Calibri"/>
              </w:rPr>
              <w:tab/>
              <w:t>r0, [r1, #20]</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buf[2] = reg3;</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256:</w:t>
            </w:r>
            <w:r>
              <w:rPr>
                <w:rFonts w:ascii="Calibri" w:hAnsi="Calibri" w:cs="Calibri"/>
              </w:rPr>
              <w:tab/>
              <w:t xml:space="preserve">f803 0c06 </w:t>
            </w:r>
            <w:r>
              <w:rPr>
                <w:rFonts w:ascii="Calibri" w:hAnsi="Calibri" w:cs="Calibri"/>
              </w:rPr>
              <w:tab/>
              <w:t>strb.w</w:t>
            </w:r>
            <w:r>
              <w:rPr>
                <w:rFonts w:ascii="Calibri" w:hAnsi="Calibri" w:cs="Calibri"/>
              </w:rPr>
              <w:tab/>
              <w:t>r0, [r3, #-6]</w:t>
            </w:r>
          </w:p>
          <w:p w:rsidR="00CD1A62" w:rsidRDefault="00CD1A62" w:rsidP="00CD1A62">
            <w:pPr>
              <w:autoSpaceDE w:val="0"/>
              <w:autoSpaceDN w:val="0"/>
              <w:adjustRightInd w:val="0"/>
              <w:ind w:left="720"/>
              <w:rPr>
                <w:rFonts w:ascii="Calibri" w:hAnsi="Calibri" w:cs="Calibri"/>
              </w:rPr>
            </w:pPr>
            <w:r>
              <w:rPr>
                <w:rFonts w:ascii="Calibri" w:hAnsi="Calibri" w:cs="Calibri"/>
              </w:rPr>
              <w:t xml:space="preserve"> reg4 = LPC_GPIO0-&gt;FIOPIN0;</w:t>
            </w:r>
          </w:p>
          <w:p w:rsidR="00CD1A62" w:rsidRDefault="00CD1A62" w:rsidP="00CD1A62">
            <w:pPr>
              <w:autoSpaceDE w:val="0"/>
              <w:autoSpaceDN w:val="0"/>
              <w:adjustRightInd w:val="0"/>
              <w:rPr>
                <w:rFonts w:ascii="Calibri" w:hAnsi="Calibri" w:cs="Calibri"/>
                <w:lang w:val="en"/>
              </w:rPr>
            </w:pPr>
            <w:r>
              <w:rPr>
                <w:rFonts w:ascii="Calibri" w:hAnsi="Calibri" w:cs="Calibri"/>
              </w:rPr>
              <w:t xml:space="preserve">                   25a:</w:t>
            </w:r>
            <w:r>
              <w:rPr>
                <w:rFonts w:ascii="Calibri" w:hAnsi="Calibri" w:cs="Calibri"/>
              </w:rPr>
              <w:tab/>
              <w:t xml:space="preserve">7d08      </w:t>
            </w:r>
            <w:r>
              <w:rPr>
                <w:rFonts w:ascii="Calibri" w:hAnsi="Calibri" w:cs="Calibri"/>
              </w:rPr>
              <w:tab/>
              <w:t>ldrb</w:t>
            </w:r>
            <w:r>
              <w:rPr>
                <w:rFonts w:ascii="Calibri" w:hAnsi="Calibri" w:cs="Calibri"/>
              </w:rPr>
              <w:tab/>
              <w:t>r0, [r1, #20]</w:t>
            </w:r>
          </w:p>
          <w:p w:rsidR="00CD1A62" w:rsidRDefault="00CD1A62" w:rsidP="00CD1A62">
            <w:pPr>
              <w:pStyle w:val="ListParagraph"/>
              <w:ind w:left="0"/>
            </w:pPr>
          </w:p>
        </w:tc>
      </w:tr>
    </w:tbl>
    <w:p w:rsidR="00CD1A62" w:rsidRDefault="00CD1A62" w:rsidP="00CD1A62">
      <w:pPr>
        <w:pStyle w:val="ListParagraph"/>
        <w:spacing w:after="0" w:line="240" w:lineRule="auto"/>
      </w:pPr>
    </w:p>
    <w:p w:rsidR="00E3706E" w:rsidRPr="002526F9" w:rsidRDefault="0010684C" w:rsidP="0010684C">
      <w:pPr>
        <w:pStyle w:val="ListParagraph"/>
        <w:numPr>
          <w:ilvl w:val="0"/>
          <w:numId w:val="12"/>
        </w:numPr>
        <w:spacing w:after="0" w:line="240" w:lineRule="auto"/>
      </w:pPr>
      <w:r>
        <w:t>Compute frequency from stored samples and sampling freq.</w:t>
      </w:r>
    </w:p>
    <w:p w:rsidR="0081198A" w:rsidRDefault="0081198A" w:rsidP="00E3706E">
      <w:pPr>
        <w:pStyle w:val="Heading1"/>
        <w:spacing w:line="240" w:lineRule="auto"/>
      </w:pPr>
    </w:p>
    <w:p w:rsidR="00F11976" w:rsidRDefault="00384FC8" w:rsidP="003A5156">
      <w:pPr>
        <w:pStyle w:val="Heading1"/>
        <w:numPr>
          <w:ilvl w:val="0"/>
          <w:numId w:val="4"/>
        </w:numPr>
        <w:spacing w:line="240" w:lineRule="auto"/>
      </w:pPr>
      <w:r>
        <w:t>Generic s</w:t>
      </w:r>
      <w:r w:rsidR="00F11976">
        <w:t>yntax of i</w:t>
      </w:r>
      <w:r>
        <w:t>nstructions used in the program</w:t>
      </w:r>
    </w:p>
    <w:p w:rsidR="00F11976" w:rsidRDefault="00F11976" w:rsidP="003A5156">
      <w:pPr>
        <w:pStyle w:val="Heading1"/>
        <w:numPr>
          <w:ilvl w:val="0"/>
          <w:numId w:val="5"/>
        </w:numPr>
        <w:spacing w:line="240" w:lineRule="auto"/>
      </w:pPr>
      <w:r>
        <w:t>Hours:</w:t>
      </w:r>
    </w:p>
    <w:p w:rsidR="00F11976" w:rsidRPr="00F11976" w:rsidRDefault="00F11976" w:rsidP="003A5156">
      <w:pPr>
        <w:spacing w:after="0" w:line="240" w:lineRule="auto"/>
      </w:pPr>
      <w:r>
        <w:t>4 hours     : GPIO related reading, coding, makefile.</w:t>
      </w:r>
      <w:r>
        <w:br/>
        <w:t>10-12 hrs : Study instructions encoding and documenting the decoding of machine code.</w:t>
      </w:r>
    </w:p>
    <w:p w:rsidR="006A2897" w:rsidRDefault="006A2897" w:rsidP="003A5156">
      <w:pPr>
        <w:pStyle w:val="Heading1"/>
        <w:numPr>
          <w:ilvl w:val="0"/>
          <w:numId w:val="5"/>
        </w:numPr>
        <w:spacing w:line="240" w:lineRule="auto"/>
      </w:pPr>
      <w:r>
        <w:t>References:</w:t>
      </w:r>
    </w:p>
    <w:p w:rsidR="00202141" w:rsidRDefault="00E43799" w:rsidP="003A5156">
      <w:pPr>
        <w:pStyle w:val="ListParagraph"/>
        <w:numPr>
          <w:ilvl w:val="0"/>
          <w:numId w:val="3"/>
        </w:numPr>
        <w:spacing w:after="0" w:line="240" w:lineRule="auto"/>
      </w:pPr>
      <w:r>
        <w:t>UM10360 LPC176x/5x User manual ;</w:t>
      </w:r>
      <w:r w:rsidR="008955F4">
        <w:t xml:space="preserve">  Section 9.5 – GPIO Registers</w:t>
      </w:r>
    </w:p>
    <w:p w:rsidR="006A2897" w:rsidRDefault="008955F4" w:rsidP="003A5156">
      <w:pPr>
        <w:pStyle w:val="ListParagraph"/>
        <w:numPr>
          <w:ilvl w:val="0"/>
          <w:numId w:val="3"/>
        </w:numPr>
        <w:spacing w:after="0" w:line="240" w:lineRule="auto"/>
      </w:pPr>
      <w:r>
        <w:t>ARM Architecture Reference Manual</w:t>
      </w:r>
      <w:r w:rsidR="00E43799">
        <w:t xml:space="preserve"> ;</w:t>
      </w:r>
      <w:r w:rsidR="00BD728A">
        <w:t xml:space="preserve"> Section A4, A5</w:t>
      </w:r>
    </w:p>
    <w:sectPr w:rsidR="006A2897" w:rsidSect="00F11976">
      <w:headerReference w:type="default" r:id="rId13"/>
      <w:pgSz w:w="12240" w:h="15840"/>
      <w:pgMar w:top="1152"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7DC" w:rsidRDefault="009D17DC" w:rsidP="008870DD">
      <w:pPr>
        <w:spacing w:after="0" w:line="240" w:lineRule="auto"/>
      </w:pPr>
      <w:r>
        <w:separator/>
      </w:r>
    </w:p>
  </w:endnote>
  <w:endnote w:type="continuationSeparator" w:id="0">
    <w:p w:rsidR="009D17DC" w:rsidRDefault="009D17DC" w:rsidP="00887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7DC" w:rsidRDefault="009D17DC" w:rsidP="008870DD">
      <w:pPr>
        <w:spacing w:after="0" w:line="240" w:lineRule="auto"/>
      </w:pPr>
      <w:r>
        <w:separator/>
      </w:r>
    </w:p>
  </w:footnote>
  <w:footnote w:type="continuationSeparator" w:id="0">
    <w:p w:rsidR="009D17DC" w:rsidRDefault="009D17DC" w:rsidP="00887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98A" w:rsidRDefault="0081198A">
    <w:pPr>
      <w:pStyle w:val="Header"/>
    </w:pPr>
  </w:p>
  <w:p w:rsidR="0081198A" w:rsidRDefault="008119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65D"/>
    <w:multiLevelType w:val="hybridMultilevel"/>
    <w:tmpl w:val="281E6890"/>
    <w:lvl w:ilvl="0" w:tplc="FBC0AED8">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B94C1D"/>
    <w:multiLevelType w:val="hybridMultilevel"/>
    <w:tmpl w:val="B1B4DE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A4CA8"/>
    <w:multiLevelType w:val="hybridMultilevel"/>
    <w:tmpl w:val="F9CCC8CC"/>
    <w:lvl w:ilvl="0" w:tplc="A5DEC3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150922A5"/>
    <w:multiLevelType w:val="hybridMultilevel"/>
    <w:tmpl w:val="A606B388"/>
    <w:lvl w:ilvl="0" w:tplc="AB94F78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6C4EF0"/>
    <w:multiLevelType w:val="hybridMultilevel"/>
    <w:tmpl w:val="772C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25B67"/>
    <w:multiLevelType w:val="hybridMultilevel"/>
    <w:tmpl w:val="805810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E33FF"/>
    <w:multiLevelType w:val="hybridMultilevel"/>
    <w:tmpl w:val="AF10A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C562F"/>
    <w:multiLevelType w:val="hybridMultilevel"/>
    <w:tmpl w:val="482895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32585"/>
    <w:multiLevelType w:val="hybridMultilevel"/>
    <w:tmpl w:val="F0B0577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75FA501B"/>
    <w:multiLevelType w:val="hybridMultilevel"/>
    <w:tmpl w:val="106E964C"/>
    <w:lvl w:ilvl="0" w:tplc="D06446E4">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777B731A"/>
    <w:multiLevelType w:val="hybridMultilevel"/>
    <w:tmpl w:val="2812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C1634"/>
    <w:multiLevelType w:val="hybridMultilevel"/>
    <w:tmpl w:val="A3CA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10"/>
  </w:num>
  <w:num w:numId="5">
    <w:abstractNumId w:val="5"/>
  </w:num>
  <w:num w:numId="6">
    <w:abstractNumId w:val="8"/>
  </w:num>
  <w:num w:numId="7">
    <w:abstractNumId w:val="2"/>
  </w:num>
  <w:num w:numId="8">
    <w:abstractNumId w:val="7"/>
  </w:num>
  <w:num w:numId="9">
    <w:abstractNumId w:val="3"/>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FC"/>
    <w:rsid w:val="00000B12"/>
    <w:rsid w:val="000333B6"/>
    <w:rsid w:val="00035F82"/>
    <w:rsid w:val="00042247"/>
    <w:rsid w:val="000546BB"/>
    <w:rsid w:val="00063554"/>
    <w:rsid w:val="00065E29"/>
    <w:rsid w:val="00086413"/>
    <w:rsid w:val="00095446"/>
    <w:rsid w:val="000B2524"/>
    <w:rsid w:val="000B4F6D"/>
    <w:rsid w:val="000D7AA0"/>
    <w:rsid w:val="000E6B8D"/>
    <w:rsid w:val="000E776F"/>
    <w:rsid w:val="000F00C4"/>
    <w:rsid w:val="00105245"/>
    <w:rsid w:val="0010684C"/>
    <w:rsid w:val="00115AA2"/>
    <w:rsid w:val="001168CF"/>
    <w:rsid w:val="00120E62"/>
    <w:rsid w:val="001767BF"/>
    <w:rsid w:val="001925E1"/>
    <w:rsid w:val="001947A6"/>
    <w:rsid w:val="001951C5"/>
    <w:rsid w:val="001B17BB"/>
    <w:rsid w:val="001B2428"/>
    <w:rsid w:val="001C4DBE"/>
    <w:rsid w:val="001D0A1D"/>
    <w:rsid w:val="001D375F"/>
    <w:rsid w:val="001E0170"/>
    <w:rsid w:val="001E428B"/>
    <w:rsid w:val="001E78B7"/>
    <w:rsid w:val="001F673D"/>
    <w:rsid w:val="00202141"/>
    <w:rsid w:val="0020373F"/>
    <w:rsid w:val="00220648"/>
    <w:rsid w:val="00236AFF"/>
    <w:rsid w:val="002526F9"/>
    <w:rsid w:val="00282C62"/>
    <w:rsid w:val="002852B0"/>
    <w:rsid w:val="00286D39"/>
    <w:rsid w:val="00292B6D"/>
    <w:rsid w:val="00295090"/>
    <w:rsid w:val="002B2C64"/>
    <w:rsid w:val="002C4F02"/>
    <w:rsid w:val="002C6985"/>
    <w:rsid w:val="002D019B"/>
    <w:rsid w:val="002D30C5"/>
    <w:rsid w:val="002F3E88"/>
    <w:rsid w:val="002F50BA"/>
    <w:rsid w:val="00304D8A"/>
    <w:rsid w:val="00306593"/>
    <w:rsid w:val="003164FF"/>
    <w:rsid w:val="0032595D"/>
    <w:rsid w:val="00346097"/>
    <w:rsid w:val="00347C60"/>
    <w:rsid w:val="00354A9B"/>
    <w:rsid w:val="00384FC8"/>
    <w:rsid w:val="00390CD3"/>
    <w:rsid w:val="00392FBB"/>
    <w:rsid w:val="00395EA7"/>
    <w:rsid w:val="003A5156"/>
    <w:rsid w:val="003C3430"/>
    <w:rsid w:val="003C3BF4"/>
    <w:rsid w:val="00401A93"/>
    <w:rsid w:val="004263A2"/>
    <w:rsid w:val="00446E59"/>
    <w:rsid w:val="00447B19"/>
    <w:rsid w:val="00465583"/>
    <w:rsid w:val="004735FA"/>
    <w:rsid w:val="004755A8"/>
    <w:rsid w:val="00475987"/>
    <w:rsid w:val="00484B88"/>
    <w:rsid w:val="00494A52"/>
    <w:rsid w:val="004A4757"/>
    <w:rsid w:val="004C0BCE"/>
    <w:rsid w:val="004C76DC"/>
    <w:rsid w:val="004E1234"/>
    <w:rsid w:val="00502E37"/>
    <w:rsid w:val="00507742"/>
    <w:rsid w:val="00521E4A"/>
    <w:rsid w:val="00523D0B"/>
    <w:rsid w:val="00525349"/>
    <w:rsid w:val="00554ED8"/>
    <w:rsid w:val="00556F4E"/>
    <w:rsid w:val="00561239"/>
    <w:rsid w:val="00572203"/>
    <w:rsid w:val="00584FE8"/>
    <w:rsid w:val="00587096"/>
    <w:rsid w:val="005A2F7F"/>
    <w:rsid w:val="005A6238"/>
    <w:rsid w:val="005A723F"/>
    <w:rsid w:val="005D0CB3"/>
    <w:rsid w:val="005D1452"/>
    <w:rsid w:val="005D320A"/>
    <w:rsid w:val="005D39F0"/>
    <w:rsid w:val="005F238B"/>
    <w:rsid w:val="00622003"/>
    <w:rsid w:val="0062735F"/>
    <w:rsid w:val="00630811"/>
    <w:rsid w:val="006511F4"/>
    <w:rsid w:val="00652E98"/>
    <w:rsid w:val="00660062"/>
    <w:rsid w:val="00662941"/>
    <w:rsid w:val="006777AA"/>
    <w:rsid w:val="00687A24"/>
    <w:rsid w:val="006A1F02"/>
    <w:rsid w:val="006A2897"/>
    <w:rsid w:val="006A5162"/>
    <w:rsid w:val="006A782E"/>
    <w:rsid w:val="006B0DE0"/>
    <w:rsid w:val="006B1F97"/>
    <w:rsid w:val="006C487D"/>
    <w:rsid w:val="006E1989"/>
    <w:rsid w:val="006E4CC5"/>
    <w:rsid w:val="0071146F"/>
    <w:rsid w:val="00712AC6"/>
    <w:rsid w:val="0071414D"/>
    <w:rsid w:val="00735D56"/>
    <w:rsid w:val="00736796"/>
    <w:rsid w:val="00741071"/>
    <w:rsid w:val="00750AF5"/>
    <w:rsid w:val="00751205"/>
    <w:rsid w:val="00751286"/>
    <w:rsid w:val="00753B79"/>
    <w:rsid w:val="0077067F"/>
    <w:rsid w:val="00786724"/>
    <w:rsid w:val="00791B95"/>
    <w:rsid w:val="007A4100"/>
    <w:rsid w:val="007C2580"/>
    <w:rsid w:val="007E0373"/>
    <w:rsid w:val="007F3CA7"/>
    <w:rsid w:val="008070AA"/>
    <w:rsid w:val="0081198A"/>
    <w:rsid w:val="00814426"/>
    <w:rsid w:val="00815707"/>
    <w:rsid w:val="008428D2"/>
    <w:rsid w:val="008430D9"/>
    <w:rsid w:val="00845CCA"/>
    <w:rsid w:val="00884233"/>
    <w:rsid w:val="008870DD"/>
    <w:rsid w:val="00890E5A"/>
    <w:rsid w:val="008955F4"/>
    <w:rsid w:val="00897818"/>
    <w:rsid w:val="00897CED"/>
    <w:rsid w:val="008C0416"/>
    <w:rsid w:val="008E3CD2"/>
    <w:rsid w:val="008F7F04"/>
    <w:rsid w:val="00905548"/>
    <w:rsid w:val="00910D63"/>
    <w:rsid w:val="00937F23"/>
    <w:rsid w:val="009417B1"/>
    <w:rsid w:val="00943E33"/>
    <w:rsid w:val="00945DD2"/>
    <w:rsid w:val="0097187F"/>
    <w:rsid w:val="00975183"/>
    <w:rsid w:val="0097645B"/>
    <w:rsid w:val="00981597"/>
    <w:rsid w:val="00982DEC"/>
    <w:rsid w:val="00986451"/>
    <w:rsid w:val="0099007C"/>
    <w:rsid w:val="009A0FF4"/>
    <w:rsid w:val="009A3E8B"/>
    <w:rsid w:val="009B5438"/>
    <w:rsid w:val="009C0C67"/>
    <w:rsid w:val="009C4C94"/>
    <w:rsid w:val="009D17DC"/>
    <w:rsid w:val="009E1715"/>
    <w:rsid w:val="009E41A8"/>
    <w:rsid w:val="009F1B1F"/>
    <w:rsid w:val="00A1161E"/>
    <w:rsid w:val="00A21063"/>
    <w:rsid w:val="00A81A99"/>
    <w:rsid w:val="00A956F6"/>
    <w:rsid w:val="00AA5746"/>
    <w:rsid w:val="00AC16A9"/>
    <w:rsid w:val="00AD3BB2"/>
    <w:rsid w:val="00AD40BC"/>
    <w:rsid w:val="00AE1377"/>
    <w:rsid w:val="00AE5758"/>
    <w:rsid w:val="00AF1ED9"/>
    <w:rsid w:val="00B03A6D"/>
    <w:rsid w:val="00B07EFD"/>
    <w:rsid w:val="00B314A7"/>
    <w:rsid w:val="00B60F7F"/>
    <w:rsid w:val="00B72F64"/>
    <w:rsid w:val="00B8791A"/>
    <w:rsid w:val="00B92FA2"/>
    <w:rsid w:val="00B96CFC"/>
    <w:rsid w:val="00BA002E"/>
    <w:rsid w:val="00BB2996"/>
    <w:rsid w:val="00BB39DD"/>
    <w:rsid w:val="00BB48A2"/>
    <w:rsid w:val="00BD728A"/>
    <w:rsid w:val="00BE2E60"/>
    <w:rsid w:val="00C019C7"/>
    <w:rsid w:val="00C25F76"/>
    <w:rsid w:val="00C2687A"/>
    <w:rsid w:val="00C40BB7"/>
    <w:rsid w:val="00C50F18"/>
    <w:rsid w:val="00C52E30"/>
    <w:rsid w:val="00C60866"/>
    <w:rsid w:val="00C60D52"/>
    <w:rsid w:val="00C726EF"/>
    <w:rsid w:val="00C73A49"/>
    <w:rsid w:val="00C77BFC"/>
    <w:rsid w:val="00CB5140"/>
    <w:rsid w:val="00CD1A62"/>
    <w:rsid w:val="00D0082C"/>
    <w:rsid w:val="00D07059"/>
    <w:rsid w:val="00D07D57"/>
    <w:rsid w:val="00D15363"/>
    <w:rsid w:val="00D37F2E"/>
    <w:rsid w:val="00D544D5"/>
    <w:rsid w:val="00D95716"/>
    <w:rsid w:val="00DA0862"/>
    <w:rsid w:val="00DC4427"/>
    <w:rsid w:val="00DC5F67"/>
    <w:rsid w:val="00DD23A7"/>
    <w:rsid w:val="00DD2F01"/>
    <w:rsid w:val="00DD38AA"/>
    <w:rsid w:val="00DE1053"/>
    <w:rsid w:val="00DE50EC"/>
    <w:rsid w:val="00DE7238"/>
    <w:rsid w:val="00DF3E2C"/>
    <w:rsid w:val="00DF7A7D"/>
    <w:rsid w:val="00E0373B"/>
    <w:rsid w:val="00E078BE"/>
    <w:rsid w:val="00E108F7"/>
    <w:rsid w:val="00E356D2"/>
    <w:rsid w:val="00E3706E"/>
    <w:rsid w:val="00E37D6F"/>
    <w:rsid w:val="00E43799"/>
    <w:rsid w:val="00E60ECA"/>
    <w:rsid w:val="00E73DBD"/>
    <w:rsid w:val="00E8079B"/>
    <w:rsid w:val="00ED08CA"/>
    <w:rsid w:val="00ED3295"/>
    <w:rsid w:val="00EE7108"/>
    <w:rsid w:val="00F00C65"/>
    <w:rsid w:val="00F11976"/>
    <w:rsid w:val="00F220C1"/>
    <w:rsid w:val="00F22A3D"/>
    <w:rsid w:val="00F275F6"/>
    <w:rsid w:val="00F363B4"/>
    <w:rsid w:val="00F50525"/>
    <w:rsid w:val="00F536A1"/>
    <w:rsid w:val="00F6358A"/>
    <w:rsid w:val="00F64F41"/>
    <w:rsid w:val="00F71268"/>
    <w:rsid w:val="00F76B77"/>
    <w:rsid w:val="00F8146B"/>
    <w:rsid w:val="00F919C1"/>
    <w:rsid w:val="00F93642"/>
    <w:rsid w:val="00F9389D"/>
    <w:rsid w:val="00FB6F1C"/>
    <w:rsid w:val="00FE17C1"/>
    <w:rsid w:val="00FF4652"/>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3D"/>
    <w:rPr>
      <w:rFonts w:ascii="Tahoma" w:hAnsi="Tahoma" w:cs="Tahoma"/>
      <w:sz w:val="16"/>
      <w:szCs w:val="16"/>
    </w:rPr>
  </w:style>
  <w:style w:type="paragraph" w:styleId="Header">
    <w:name w:val="header"/>
    <w:basedOn w:val="Normal"/>
    <w:link w:val="HeaderChar"/>
    <w:uiPriority w:val="99"/>
    <w:unhideWhenUsed/>
    <w:rsid w:val="008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DD"/>
  </w:style>
  <w:style w:type="paragraph" w:styleId="Footer">
    <w:name w:val="footer"/>
    <w:basedOn w:val="Normal"/>
    <w:link w:val="FooterChar"/>
    <w:uiPriority w:val="99"/>
    <w:unhideWhenUsed/>
    <w:rsid w:val="008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DD"/>
  </w:style>
  <w:style w:type="character" w:styleId="Hyperlink">
    <w:name w:val="Hyperlink"/>
    <w:basedOn w:val="DefaultParagraphFont"/>
    <w:uiPriority w:val="99"/>
    <w:unhideWhenUsed/>
    <w:rsid w:val="00662941"/>
    <w:rPr>
      <w:color w:val="0000FF" w:themeColor="hyperlink"/>
      <w:u w:val="single"/>
    </w:rPr>
  </w:style>
  <w:style w:type="character" w:styleId="FollowedHyperlink">
    <w:name w:val="FollowedHyperlink"/>
    <w:basedOn w:val="DefaultParagraphFont"/>
    <w:uiPriority w:val="99"/>
    <w:semiHidden/>
    <w:unhideWhenUsed/>
    <w:rsid w:val="00662941"/>
    <w:rPr>
      <w:color w:val="800080" w:themeColor="followedHyperlink"/>
      <w:u w:val="single"/>
    </w:rPr>
  </w:style>
  <w:style w:type="paragraph" w:styleId="ListParagraph">
    <w:name w:val="List Paragraph"/>
    <w:basedOn w:val="Normal"/>
    <w:uiPriority w:val="34"/>
    <w:qFormat/>
    <w:rsid w:val="00A81A99"/>
    <w:pPr>
      <w:ind w:left="720"/>
      <w:contextualSpacing/>
    </w:pPr>
  </w:style>
  <w:style w:type="character" w:styleId="CommentReference">
    <w:name w:val="annotation reference"/>
    <w:basedOn w:val="DefaultParagraphFont"/>
    <w:uiPriority w:val="99"/>
    <w:semiHidden/>
    <w:unhideWhenUsed/>
    <w:rsid w:val="00D07059"/>
    <w:rPr>
      <w:sz w:val="16"/>
      <w:szCs w:val="16"/>
    </w:rPr>
  </w:style>
  <w:style w:type="paragraph" w:styleId="CommentText">
    <w:name w:val="annotation text"/>
    <w:basedOn w:val="Normal"/>
    <w:link w:val="CommentTextChar"/>
    <w:uiPriority w:val="99"/>
    <w:semiHidden/>
    <w:unhideWhenUsed/>
    <w:rsid w:val="00D07059"/>
    <w:pPr>
      <w:spacing w:line="240" w:lineRule="auto"/>
    </w:pPr>
    <w:rPr>
      <w:sz w:val="20"/>
      <w:szCs w:val="20"/>
    </w:rPr>
  </w:style>
  <w:style w:type="character" w:customStyle="1" w:styleId="CommentTextChar">
    <w:name w:val="Comment Text Char"/>
    <w:basedOn w:val="DefaultParagraphFont"/>
    <w:link w:val="CommentText"/>
    <w:uiPriority w:val="99"/>
    <w:semiHidden/>
    <w:rsid w:val="00D07059"/>
    <w:rPr>
      <w:sz w:val="20"/>
      <w:szCs w:val="20"/>
    </w:rPr>
  </w:style>
  <w:style w:type="paragraph" w:styleId="CommentSubject">
    <w:name w:val="annotation subject"/>
    <w:basedOn w:val="CommentText"/>
    <w:next w:val="CommentText"/>
    <w:link w:val="CommentSubjectChar"/>
    <w:uiPriority w:val="99"/>
    <w:semiHidden/>
    <w:unhideWhenUsed/>
    <w:rsid w:val="00D07059"/>
    <w:rPr>
      <w:b/>
      <w:bCs/>
    </w:rPr>
  </w:style>
  <w:style w:type="character" w:customStyle="1" w:styleId="CommentSubjectChar">
    <w:name w:val="Comment Subject Char"/>
    <w:basedOn w:val="CommentTextChar"/>
    <w:link w:val="CommentSubject"/>
    <w:uiPriority w:val="99"/>
    <w:semiHidden/>
    <w:rsid w:val="00D07059"/>
    <w:rPr>
      <w:b/>
      <w:bCs/>
      <w:sz w:val="20"/>
      <w:szCs w:val="20"/>
    </w:rPr>
  </w:style>
  <w:style w:type="character" w:customStyle="1" w:styleId="Heading1Char">
    <w:name w:val="Heading 1 Char"/>
    <w:basedOn w:val="DefaultParagraphFont"/>
    <w:link w:val="Heading1"/>
    <w:uiPriority w:val="9"/>
    <w:rsid w:val="002021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141"/>
    <w:pPr>
      <w:outlineLvl w:val="9"/>
    </w:pPr>
    <w:rPr>
      <w:lang w:eastAsia="ja-JP"/>
    </w:rPr>
  </w:style>
  <w:style w:type="paragraph" w:styleId="TOC1">
    <w:name w:val="toc 1"/>
    <w:basedOn w:val="Normal"/>
    <w:next w:val="Normal"/>
    <w:autoRedefine/>
    <w:uiPriority w:val="39"/>
    <w:unhideWhenUsed/>
    <w:rsid w:val="00202141"/>
    <w:pPr>
      <w:spacing w:after="100"/>
    </w:pPr>
  </w:style>
  <w:style w:type="paragraph" w:styleId="Title">
    <w:name w:val="Title"/>
    <w:basedOn w:val="Normal"/>
    <w:next w:val="Normal"/>
    <w:link w:val="TitleChar"/>
    <w:uiPriority w:val="10"/>
    <w:qFormat/>
    <w:rsid w:val="00884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23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2FA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3D"/>
    <w:rPr>
      <w:rFonts w:ascii="Tahoma" w:hAnsi="Tahoma" w:cs="Tahoma"/>
      <w:sz w:val="16"/>
      <w:szCs w:val="16"/>
    </w:rPr>
  </w:style>
  <w:style w:type="paragraph" w:styleId="Header">
    <w:name w:val="header"/>
    <w:basedOn w:val="Normal"/>
    <w:link w:val="HeaderChar"/>
    <w:uiPriority w:val="99"/>
    <w:unhideWhenUsed/>
    <w:rsid w:val="00887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DD"/>
  </w:style>
  <w:style w:type="paragraph" w:styleId="Footer">
    <w:name w:val="footer"/>
    <w:basedOn w:val="Normal"/>
    <w:link w:val="FooterChar"/>
    <w:uiPriority w:val="99"/>
    <w:unhideWhenUsed/>
    <w:rsid w:val="00887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DD"/>
  </w:style>
  <w:style w:type="character" w:styleId="Hyperlink">
    <w:name w:val="Hyperlink"/>
    <w:basedOn w:val="DefaultParagraphFont"/>
    <w:uiPriority w:val="99"/>
    <w:unhideWhenUsed/>
    <w:rsid w:val="00662941"/>
    <w:rPr>
      <w:color w:val="0000FF" w:themeColor="hyperlink"/>
      <w:u w:val="single"/>
    </w:rPr>
  </w:style>
  <w:style w:type="character" w:styleId="FollowedHyperlink">
    <w:name w:val="FollowedHyperlink"/>
    <w:basedOn w:val="DefaultParagraphFont"/>
    <w:uiPriority w:val="99"/>
    <w:semiHidden/>
    <w:unhideWhenUsed/>
    <w:rsid w:val="00662941"/>
    <w:rPr>
      <w:color w:val="800080" w:themeColor="followedHyperlink"/>
      <w:u w:val="single"/>
    </w:rPr>
  </w:style>
  <w:style w:type="paragraph" w:styleId="ListParagraph">
    <w:name w:val="List Paragraph"/>
    <w:basedOn w:val="Normal"/>
    <w:uiPriority w:val="34"/>
    <w:qFormat/>
    <w:rsid w:val="00A81A99"/>
    <w:pPr>
      <w:ind w:left="720"/>
      <w:contextualSpacing/>
    </w:pPr>
  </w:style>
  <w:style w:type="character" w:styleId="CommentReference">
    <w:name w:val="annotation reference"/>
    <w:basedOn w:val="DefaultParagraphFont"/>
    <w:uiPriority w:val="99"/>
    <w:semiHidden/>
    <w:unhideWhenUsed/>
    <w:rsid w:val="00D07059"/>
    <w:rPr>
      <w:sz w:val="16"/>
      <w:szCs w:val="16"/>
    </w:rPr>
  </w:style>
  <w:style w:type="paragraph" w:styleId="CommentText">
    <w:name w:val="annotation text"/>
    <w:basedOn w:val="Normal"/>
    <w:link w:val="CommentTextChar"/>
    <w:uiPriority w:val="99"/>
    <w:semiHidden/>
    <w:unhideWhenUsed/>
    <w:rsid w:val="00D07059"/>
    <w:pPr>
      <w:spacing w:line="240" w:lineRule="auto"/>
    </w:pPr>
    <w:rPr>
      <w:sz w:val="20"/>
      <w:szCs w:val="20"/>
    </w:rPr>
  </w:style>
  <w:style w:type="character" w:customStyle="1" w:styleId="CommentTextChar">
    <w:name w:val="Comment Text Char"/>
    <w:basedOn w:val="DefaultParagraphFont"/>
    <w:link w:val="CommentText"/>
    <w:uiPriority w:val="99"/>
    <w:semiHidden/>
    <w:rsid w:val="00D07059"/>
    <w:rPr>
      <w:sz w:val="20"/>
      <w:szCs w:val="20"/>
    </w:rPr>
  </w:style>
  <w:style w:type="paragraph" w:styleId="CommentSubject">
    <w:name w:val="annotation subject"/>
    <w:basedOn w:val="CommentText"/>
    <w:next w:val="CommentText"/>
    <w:link w:val="CommentSubjectChar"/>
    <w:uiPriority w:val="99"/>
    <w:semiHidden/>
    <w:unhideWhenUsed/>
    <w:rsid w:val="00D07059"/>
    <w:rPr>
      <w:b/>
      <w:bCs/>
    </w:rPr>
  </w:style>
  <w:style w:type="character" w:customStyle="1" w:styleId="CommentSubjectChar">
    <w:name w:val="Comment Subject Char"/>
    <w:basedOn w:val="CommentTextChar"/>
    <w:link w:val="CommentSubject"/>
    <w:uiPriority w:val="99"/>
    <w:semiHidden/>
    <w:rsid w:val="00D07059"/>
    <w:rPr>
      <w:b/>
      <w:bCs/>
      <w:sz w:val="20"/>
      <w:szCs w:val="20"/>
    </w:rPr>
  </w:style>
  <w:style w:type="character" w:customStyle="1" w:styleId="Heading1Char">
    <w:name w:val="Heading 1 Char"/>
    <w:basedOn w:val="DefaultParagraphFont"/>
    <w:link w:val="Heading1"/>
    <w:uiPriority w:val="9"/>
    <w:rsid w:val="002021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141"/>
    <w:pPr>
      <w:outlineLvl w:val="9"/>
    </w:pPr>
    <w:rPr>
      <w:lang w:eastAsia="ja-JP"/>
    </w:rPr>
  </w:style>
  <w:style w:type="paragraph" w:styleId="TOC1">
    <w:name w:val="toc 1"/>
    <w:basedOn w:val="Normal"/>
    <w:next w:val="Normal"/>
    <w:autoRedefine/>
    <w:uiPriority w:val="39"/>
    <w:unhideWhenUsed/>
    <w:rsid w:val="00202141"/>
    <w:pPr>
      <w:spacing w:after="100"/>
    </w:pPr>
  </w:style>
  <w:style w:type="paragraph" w:styleId="Title">
    <w:name w:val="Title"/>
    <w:basedOn w:val="Normal"/>
    <w:next w:val="Normal"/>
    <w:link w:val="TitleChar"/>
    <w:uiPriority w:val="10"/>
    <w:qFormat/>
    <w:rsid w:val="00884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23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2FA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8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EFEAC-F976-4800-A52C-9B5394CE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15</cp:revision>
  <dcterms:created xsi:type="dcterms:W3CDTF">2015-04-20T09:59:00Z</dcterms:created>
  <dcterms:modified xsi:type="dcterms:W3CDTF">2015-04-20T20:11:00Z</dcterms:modified>
</cp:coreProperties>
</file>